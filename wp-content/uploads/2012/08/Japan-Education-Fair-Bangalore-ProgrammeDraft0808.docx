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2C" w:rsidRPr="001828A8" w:rsidRDefault="00EE002C" w:rsidP="00EE002C">
      <w:pPr>
        <w:jc w:val="center"/>
        <w:rPr>
          <w:rFonts w:asciiTheme="majorHAnsi" w:hAnsiTheme="majorHAnsi" w:cstheme="majorHAnsi"/>
          <w:b/>
          <w:sz w:val="22"/>
        </w:rPr>
      </w:pPr>
      <w:r w:rsidRPr="001828A8">
        <w:rPr>
          <w:rFonts w:asciiTheme="majorHAnsi" w:hAnsiTheme="majorHAnsi" w:cstheme="majorHAnsi"/>
          <w:b/>
          <w:sz w:val="22"/>
        </w:rPr>
        <w:t>Japan Education Fair</w:t>
      </w:r>
    </w:p>
    <w:p w:rsidR="00EE002C" w:rsidRPr="001828A8" w:rsidRDefault="00EE002C" w:rsidP="00EE002C">
      <w:pPr>
        <w:jc w:val="center"/>
        <w:rPr>
          <w:rFonts w:asciiTheme="majorHAnsi" w:hAnsiTheme="majorHAnsi" w:cstheme="majorHAnsi"/>
          <w:b/>
          <w:sz w:val="22"/>
        </w:rPr>
      </w:pPr>
      <w:r w:rsidRPr="001828A8">
        <w:rPr>
          <w:rFonts w:asciiTheme="majorHAnsi" w:hAnsiTheme="majorHAnsi" w:cstheme="majorHAnsi"/>
          <w:b/>
          <w:sz w:val="22"/>
        </w:rPr>
        <w:t>September 1, 2012 (Saturday)</w:t>
      </w:r>
    </w:p>
    <w:p w:rsidR="00EE002C" w:rsidRDefault="009A46BE" w:rsidP="00EE002C">
      <w:pPr>
        <w:jc w:val="center"/>
        <w:rPr>
          <w:ins w:id="0" w:author="東京大学" w:date="2012-08-07T15:42:00Z"/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t xml:space="preserve">Trinity Hall, </w:t>
      </w:r>
      <w:proofErr w:type="spellStart"/>
      <w:r w:rsidR="00EE002C" w:rsidRPr="001828A8">
        <w:rPr>
          <w:rFonts w:asciiTheme="majorHAnsi" w:hAnsiTheme="majorHAnsi" w:cstheme="majorHAnsi"/>
          <w:b/>
          <w:sz w:val="22"/>
        </w:rPr>
        <w:t>Vivanta</w:t>
      </w:r>
      <w:proofErr w:type="spellEnd"/>
      <w:r>
        <w:rPr>
          <w:rFonts w:asciiTheme="majorHAnsi" w:hAnsiTheme="majorHAnsi" w:cstheme="majorHAnsi" w:hint="eastAsia"/>
          <w:b/>
          <w:sz w:val="22"/>
        </w:rPr>
        <w:t xml:space="preserve"> by </w:t>
      </w:r>
      <w:proofErr w:type="spellStart"/>
      <w:r>
        <w:rPr>
          <w:rFonts w:asciiTheme="majorHAnsi" w:hAnsiTheme="majorHAnsi" w:cstheme="majorHAnsi" w:hint="eastAsia"/>
          <w:b/>
          <w:sz w:val="22"/>
        </w:rPr>
        <w:t>Taj</w:t>
      </w:r>
      <w:proofErr w:type="spellEnd"/>
      <w:r w:rsidR="00EE002C" w:rsidRPr="001828A8">
        <w:rPr>
          <w:rFonts w:asciiTheme="majorHAnsi" w:hAnsiTheme="majorHAnsi" w:cstheme="majorHAnsi"/>
          <w:b/>
          <w:sz w:val="22"/>
        </w:rPr>
        <w:t>, M.G. Road, Bangalore</w:t>
      </w:r>
    </w:p>
    <w:p w:rsidR="00877B9B" w:rsidRDefault="00877B9B" w:rsidP="00EE002C">
      <w:pPr>
        <w:jc w:val="center"/>
        <w:rPr>
          <w:ins w:id="1" w:author="東京大学" w:date="2012-08-07T15:42:00Z"/>
          <w:rFonts w:asciiTheme="majorHAnsi" w:hAnsiTheme="majorHAnsi" w:cstheme="majorHAnsi"/>
          <w:b/>
          <w:sz w:val="22"/>
        </w:rPr>
      </w:pPr>
    </w:p>
    <w:p w:rsidR="001A5A28" w:rsidRPr="001A5A28" w:rsidRDefault="001A5A28" w:rsidP="001A5A28">
      <w:pPr>
        <w:jc w:val="left"/>
        <w:rPr>
          <w:ins w:id="2" w:author="東京大学" w:date="2012-08-07T15:43:00Z"/>
          <w:rFonts w:asciiTheme="majorHAnsi" w:hAnsiTheme="majorHAnsi" w:cstheme="majorHAnsi"/>
          <w:szCs w:val="21"/>
          <w:rPrChange w:id="3" w:author="東京大学" w:date="2012-08-07T15:55:00Z">
            <w:rPr>
              <w:ins w:id="4" w:author="東京大学" w:date="2012-08-07T15:43:00Z"/>
              <w:rFonts w:asciiTheme="majorHAnsi" w:hAnsiTheme="majorHAnsi" w:cstheme="majorHAnsi"/>
              <w:b/>
              <w:sz w:val="22"/>
            </w:rPr>
          </w:rPrChange>
        </w:rPr>
        <w:pPrChange w:id="5" w:author="東京大学" w:date="2012-08-07T15:43:00Z">
          <w:pPr>
            <w:jc w:val="center"/>
          </w:pPr>
        </w:pPrChange>
      </w:pPr>
      <w:ins w:id="6" w:author="東京大学" w:date="2012-08-07T15:44:00Z">
        <w:r w:rsidRPr="001A5A28">
          <w:rPr>
            <w:rFonts w:asciiTheme="majorHAnsi" w:hAnsiTheme="majorHAnsi" w:cstheme="majorHAnsi"/>
            <w:szCs w:val="21"/>
            <w:rPrChange w:id="7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(1)</w:t>
        </w:r>
      </w:ins>
      <w:ins w:id="8" w:author="東京大学" w:date="2012-08-07T15:43:00Z">
        <w:r w:rsidRPr="001A5A28">
          <w:rPr>
            <w:rFonts w:asciiTheme="majorHAnsi" w:hAnsiTheme="majorHAnsi" w:cstheme="majorHAnsi"/>
            <w:szCs w:val="21"/>
            <w:rPrChange w:id="9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Chief Guest</w:t>
        </w:r>
      </w:ins>
      <w:ins w:id="10" w:author="東京大学" w:date="2012-08-07T15:45:00Z">
        <w:r w:rsidRPr="001A5A28">
          <w:rPr>
            <w:rFonts w:asciiTheme="majorHAnsi" w:hAnsiTheme="majorHAnsi" w:cstheme="majorHAnsi"/>
            <w:szCs w:val="21"/>
            <w:rPrChange w:id="11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 xml:space="preserve">: </w:t>
        </w:r>
      </w:ins>
      <w:ins w:id="12" w:author="東京大学" w:date="2012-08-07T15:43:00Z">
        <w:r w:rsidRPr="001A5A28">
          <w:rPr>
            <w:rFonts w:asciiTheme="majorHAnsi" w:hAnsiTheme="majorHAnsi" w:cstheme="majorHAnsi"/>
            <w:szCs w:val="21"/>
            <w:rPrChange w:id="13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 xml:space="preserve">Prof. K. </w:t>
        </w:r>
        <w:proofErr w:type="spellStart"/>
        <w:r w:rsidRPr="001A5A28">
          <w:rPr>
            <w:rFonts w:asciiTheme="majorHAnsi" w:hAnsiTheme="majorHAnsi" w:cstheme="majorHAnsi"/>
            <w:szCs w:val="21"/>
            <w:rPrChange w:id="14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VijayRaghavan</w:t>
        </w:r>
        <w:proofErr w:type="spellEnd"/>
        <w:r w:rsidRPr="001A5A28">
          <w:rPr>
            <w:rFonts w:asciiTheme="majorHAnsi" w:hAnsiTheme="majorHAnsi" w:cstheme="majorHAnsi"/>
            <w:szCs w:val="21"/>
            <w:rPrChange w:id="15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, F.R.S, Director, National Centre for Biological Sciences,                          Tata Institute of Fundamental Research, Bangalore</w:t>
        </w:r>
      </w:ins>
    </w:p>
    <w:p w:rsidR="001A5A28" w:rsidRPr="001A5A28" w:rsidRDefault="001A5A28" w:rsidP="001A5A28">
      <w:pPr>
        <w:jc w:val="left"/>
        <w:rPr>
          <w:ins w:id="16" w:author="東京大学" w:date="2012-08-07T15:43:00Z"/>
          <w:rFonts w:asciiTheme="majorHAnsi" w:hAnsiTheme="majorHAnsi" w:cstheme="majorHAnsi"/>
          <w:b/>
          <w:szCs w:val="21"/>
          <w:rPrChange w:id="17" w:author="東京大学" w:date="2012-08-07T15:55:00Z">
            <w:rPr>
              <w:ins w:id="18" w:author="東京大学" w:date="2012-08-07T15:43:00Z"/>
              <w:rFonts w:asciiTheme="majorHAnsi" w:hAnsiTheme="majorHAnsi" w:cstheme="majorHAnsi"/>
              <w:b/>
              <w:sz w:val="22"/>
            </w:rPr>
          </w:rPrChange>
        </w:rPr>
        <w:pPrChange w:id="19" w:author="東京大学" w:date="2012-08-07T15:43:00Z">
          <w:pPr>
            <w:jc w:val="center"/>
          </w:pPr>
        </w:pPrChange>
      </w:pPr>
    </w:p>
    <w:p w:rsidR="001A5A28" w:rsidRPr="001A5A28" w:rsidRDefault="001A5A28" w:rsidP="001A5A28">
      <w:pPr>
        <w:jc w:val="left"/>
        <w:rPr>
          <w:ins w:id="20" w:author="東京大学" w:date="2012-08-07T15:43:00Z"/>
          <w:rFonts w:asciiTheme="majorHAnsi" w:hAnsiTheme="majorHAnsi" w:cstheme="majorHAnsi"/>
          <w:szCs w:val="21"/>
          <w:rPrChange w:id="21" w:author="東京大学" w:date="2012-08-07T15:55:00Z">
            <w:rPr>
              <w:ins w:id="22" w:author="東京大学" w:date="2012-08-07T15:43:00Z"/>
              <w:rFonts w:asciiTheme="majorHAnsi" w:hAnsiTheme="majorHAnsi" w:cstheme="majorHAnsi"/>
              <w:b/>
              <w:sz w:val="22"/>
            </w:rPr>
          </w:rPrChange>
        </w:rPr>
        <w:pPrChange w:id="23" w:author="東京大学" w:date="2012-08-07T15:43:00Z">
          <w:pPr>
            <w:jc w:val="center"/>
          </w:pPr>
        </w:pPrChange>
      </w:pPr>
      <w:ins w:id="24" w:author="東京大学" w:date="2012-08-07T15:44:00Z">
        <w:r w:rsidRPr="001A5A28">
          <w:rPr>
            <w:rFonts w:asciiTheme="majorHAnsi" w:hAnsiTheme="majorHAnsi" w:cstheme="majorHAnsi"/>
            <w:szCs w:val="21"/>
            <w:rPrChange w:id="25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(2)</w:t>
        </w:r>
      </w:ins>
      <w:ins w:id="26" w:author="東京大学" w:date="2012-08-07T15:43:00Z">
        <w:r w:rsidRPr="001A5A28">
          <w:rPr>
            <w:rFonts w:asciiTheme="majorHAnsi" w:hAnsiTheme="majorHAnsi" w:cstheme="majorHAnsi"/>
            <w:szCs w:val="21"/>
            <w:rPrChange w:id="27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Host</w:t>
        </w:r>
      </w:ins>
      <w:ins w:id="28" w:author="東京大学" w:date="2012-08-07T15:45:00Z">
        <w:r w:rsidRPr="001A5A28">
          <w:rPr>
            <w:rFonts w:asciiTheme="majorHAnsi" w:hAnsiTheme="majorHAnsi" w:cstheme="majorHAnsi"/>
            <w:szCs w:val="21"/>
            <w:rPrChange w:id="29" w:author="東京大学" w:date="2012-08-07T15:55:00Z">
              <w:rPr>
                <w:rFonts w:asciiTheme="majorHAnsi" w:hAnsiTheme="majorHAnsi" w:cstheme="majorHAnsi"/>
                <w:sz w:val="22"/>
              </w:rPr>
            </w:rPrChange>
          </w:rPr>
          <w:t xml:space="preserve">: </w:t>
        </w:r>
      </w:ins>
      <w:ins w:id="30" w:author="東京大学" w:date="2012-08-07T15:43:00Z">
        <w:r w:rsidRPr="001A5A28">
          <w:rPr>
            <w:rFonts w:asciiTheme="majorHAnsi" w:hAnsiTheme="majorHAnsi" w:cstheme="majorHAnsi"/>
            <w:szCs w:val="21"/>
            <w:rPrChange w:id="31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 xml:space="preserve">The University of Tokyo, Japan </w:t>
        </w:r>
      </w:ins>
    </w:p>
    <w:p w:rsidR="001A5A28" w:rsidRPr="001A5A28" w:rsidRDefault="001A5A28" w:rsidP="001A5A28">
      <w:pPr>
        <w:jc w:val="left"/>
        <w:rPr>
          <w:ins w:id="32" w:author="東京大学" w:date="2012-08-07T15:43:00Z"/>
          <w:rFonts w:asciiTheme="majorHAnsi" w:hAnsiTheme="majorHAnsi" w:cstheme="majorHAnsi"/>
          <w:szCs w:val="21"/>
          <w:rPrChange w:id="33" w:author="東京大学" w:date="2012-08-07T15:55:00Z">
            <w:rPr>
              <w:ins w:id="34" w:author="東京大学" w:date="2012-08-07T15:43:00Z"/>
              <w:rFonts w:asciiTheme="majorHAnsi" w:hAnsiTheme="majorHAnsi" w:cstheme="majorHAnsi"/>
              <w:b/>
              <w:sz w:val="22"/>
            </w:rPr>
          </w:rPrChange>
        </w:rPr>
        <w:pPrChange w:id="35" w:author="東京大学" w:date="2012-08-07T15:43:00Z">
          <w:pPr>
            <w:jc w:val="center"/>
          </w:pPr>
        </w:pPrChange>
      </w:pPr>
      <w:ins w:id="36" w:author="東京大学" w:date="2012-08-07T15:43:00Z">
        <w:r w:rsidRPr="001A5A28">
          <w:rPr>
            <w:rFonts w:asciiTheme="majorHAnsi" w:hAnsiTheme="majorHAnsi" w:cstheme="majorHAnsi"/>
            <w:szCs w:val="21"/>
            <w:rPrChange w:id="37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 xml:space="preserve">Represented by Professor HANEDA, Vice </w:t>
        </w:r>
        <w:proofErr w:type="gramStart"/>
        <w:r w:rsidRPr="001A5A28">
          <w:rPr>
            <w:rFonts w:asciiTheme="majorHAnsi" w:hAnsiTheme="majorHAnsi" w:cstheme="majorHAnsi"/>
            <w:szCs w:val="21"/>
            <w:rPrChange w:id="38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President(</w:t>
        </w:r>
        <w:proofErr w:type="gramEnd"/>
        <w:r w:rsidRPr="001A5A28">
          <w:rPr>
            <w:rFonts w:asciiTheme="majorHAnsi" w:hAnsiTheme="majorHAnsi" w:cstheme="majorHAnsi"/>
            <w:szCs w:val="21"/>
            <w:rPrChange w:id="39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 xml:space="preserve">International Affairs) </w:t>
        </w:r>
      </w:ins>
    </w:p>
    <w:p w:rsidR="001A5A28" w:rsidRPr="001A5A28" w:rsidRDefault="001A5A28" w:rsidP="001A5A28">
      <w:pPr>
        <w:jc w:val="left"/>
        <w:rPr>
          <w:ins w:id="40" w:author="東京大学" w:date="2012-08-07T15:43:00Z"/>
          <w:rFonts w:asciiTheme="majorHAnsi" w:hAnsiTheme="majorHAnsi" w:cstheme="majorHAnsi"/>
          <w:szCs w:val="21"/>
          <w:rPrChange w:id="41" w:author="東京大学" w:date="2012-08-07T15:55:00Z">
            <w:rPr>
              <w:ins w:id="42" w:author="東京大学" w:date="2012-08-07T15:43:00Z"/>
              <w:rFonts w:asciiTheme="majorHAnsi" w:hAnsiTheme="majorHAnsi" w:cstheme="majorHAnsi"/>
              <w:b/>
              <w:sz w:val="22"/>
            </w:rPr>
          </w:rPrChange>
        </w:rPr>
        <w:pPrChange w:id="43" w:author="東京大学" w:date="2012-08-07T15:43:00Z">
          <w:pPr>
            <w:jc w:val="center"/>
          </w:pPr>
        </w:pPrChange>
      </w:pPr>
      <w:ins w:id="44" w:author="東京大学" w:date="2012-08-07T15:43:00Z">
        <w:r w:rsidRPr="001A5A28">
          <w:rPr>
            <w:rFonts w:asciiTheme="majorHAnsi" w:hAnsiTheme="majorHAnsi" w:cstheme="majorHAnsi"/>
            <w:szCs w:val="21"/>
            <w:rPrChange w:id="45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with delegation from.</w:t>
        </w:r>
        <w:r w:rsidRPr="001A5A28">
          <w:rPr>
            <w:rFonts w:asciiTheme="majorHAnsi" w:hAnsiTheme="majorHAnsi" w:cstheme="majorHAnsi" w:hint="eastAsia"/>
            <w:szCs w:val="21"/>
            <w:rPrChange w:id="46" w:author="東京大学" w:date="2012-08-07T15:55:00Z">
              <w:rPr>
                <w:rFonts w:asciiTheme="majorHAnsi" w:hAnsiTheme="majorHAnsi" w:cstheme="majorHAnsi" w:hint="eastAsia"/>
                <w:b/>
                <w:sz w:val="22"/>
              </w:rPr>
            </w:rPrChange>
          </w:rPr>
          <w:t>：</w:t>
        </w:r>
        <w:r w:rsidRPr="001A5A28">
          <w:rPr>
            <w:rFonts w:asciiTheme="majorHAnsi" w:hAnsiTheme="majorHAnsi" w:cstheme="majorHAnsi"/>
            <w:szCs w:val="21"/>
            <w:rPrChange w:id="47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 xml:space="preserve">Tohoku University, University of Tsukuba, Nagoya University, Osaka University, Kyushu University, Meiji University, </w:t>
        </w:r>
        <w:proofErr w:type="spellStart"/>
        <w:r w:rsidRPr="001A5A28">
          <w:rPr>
            <w:rFonts w:asciiTheme="majorHAnsi" w:hAnsiTheme="majorHAnsi" w:cstheme="majorHAnsi"/>
            <w:szCs w:val="21"/>
            <w:rPrChange w:id="48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Waseda</w:t>
        </w:r>
        <w:proofErr w:type="spellEnd"/>
        <w:r w:rsidRPr="001A5A28">
          <w:rPr>
            <w:rFonts w:asciiTheme="majorHAnsi" w:hAnsiTheme="majorHAnsi" w:cstheme="majorHAnsi"/>
            <w:szCs w:val="21"/>
            <w:rPrChange w:id="49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 xml:space="preserve"> University, </w:t>
        </w:r>
        <w:proofErr w:type="spellStart"/>
        <w:r w:rsidRPr="001A5A28">
          <w:rPr>
            <w:rFonts w:asciiTheme="majorHAnsi" w:hAnsiTheme="majorHAnsi" w:cstheme="majorHAnsi"/>
            <w:szCs w:val="21"/>
            <w:rPrChange w:id="50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Doshisha</w:t>
        </w:r>
        <w:proofErr w:type="spellEnd"/>
        <w:r w:rsidRPr="001A5A28">
          <w:rPr>
            <w:rFonts w:asciiTheme="majorHAnsi" w:hAnsiTheme="majorHAnsi" w:cstheme="majorHAnsi"/>
            <w:szCs w:val="21"/>
            <w:rPrChange w:id="51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 xml:space="preserve"> University, </w:t>
        </w:r>
        <w:proofErr w:type="spellStart"/>
        <w:r w:rsidRPr="001A5A28">
          <w:rPr>
            <w:rFonts w:asciiTheme="majorHAnsi" w:hAnsiTheme="majorHAnsi" w:cstheme="majorHAnsi"/>
            <w:szCs w:val="21"/>
            <w:rPrChange w:id="52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Ritsumeikan</w:t>
        </w:r>
        <w:proofErr w:type="spellEnd"/>
        <w:r w:rsidRPr="001A5A28">
          <w:rPr>
            <w:rFonts w:asciiTheme="majorHAnsi" w:hAnsiTheme="majorHAnsi" w:cstheme="majorHAnsi"/>
            <w:szCs w:val="21"/>
            <w:rPrChange w:id="53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 xml:space="preserve"> University and Kyoto </w:t>
        </w:r>
      </w:ins>
      <w:ins w:id="54" w:author="東京大学" w:date="2012-08-07T17:15:00Z">
        <w:r w:rsidR="00957AE6">
          <w:rPr>
            <w:rFonts w:asciiTheme="majorHAnsi" w:hAnsiTheme="majorHAnsi" w:cstheme="majorHAnsi" w:hint="eastAsia"/>
            <w:szCs w:val="21"/>
          </w:rPr>
          <w:t>M</w:t>
        </w:r>
      </w:ins>
      <w:ins w:id="55" w:author="東京大学" w:date="2012-08-07T15:43:00Z">
        <w:r w:rsidRPr="001A5A28">
          <w:rPr>
            <w:rFonts w:asciiTheme="majorHAnsi" w:hAnsiTheme="majorHAnsi" w:cstheme="majorHAnsi"/>
            <w:szCs w:val="21"/>
            <w:rPrChange w:id="56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unicipality</w:t>
        </w:r>
      </w:ins>
    </w:p>
    <w:p w:rsidR="001A5A28" w:rsidRPr="001A5A28" w:rsidRDefault="001A5A28" w:rsidP="001A5A28">
      <w:pPr>
        <w:jc w:val="left"/>
        <w:rPr>
          <w:ins w:id="57" w:author="東京大学" w:date="2012-08-07T15:43:00Z"/>
          <w:rFonts w:asciiTheme="majorHAnsi" w:hAnsiTheme="majorHAnsi" w:cstheme="majorHAnsi"/>
          <w:b/>
          <w:szCs w:val="21"/>
          <w:rPrChange w:id="58" w:author="東京大学" w:date="2012-08-07T15:55:00Z">
            <w:rPr>
              <w:ins w:id="59" w:author="東京大学" w:date="2012-08-07T15:43:00Z"/>
              <w:rFonts w:asciiTheme="majorHAnsi" w:hAnsiTheme="majorHAnsi" w:cstheme="majorHAnsi"/>
              <w:b/>
              <w:sz w:val="22"/>
            </w:rPr>
          </w:rPrChange>
        </w:rPr>
        <w:pPrChange w:id="60" w:author="東京大学" w:date="2012-08-07T15:43:00Z">
          <w:pPr>
            <w:jc w:val="center"/>
          </w:pPr>
        </w:pPrChange>
      </w:pPr>
    </w:p>
    <w:p w:rsidR="001A5A28" w:rsidRPr="001A5A28" w:rsidRDefault="001A5A28" w:rsidP="001A5A28">
      <w:pPr>
        <w:jc w:val="left"/>
        <w:rPr>
          <w:ins w:id="61" w:author="東京大学" w:date="2012-08-07T15:42:00Z"/>
          <w:rFonts w:asciiTheme="majorHAnsi" w:hAnsiTheme="majorHAnsi" w:cstheme="majorHAnsi"/>
          <w:szCs w:val="21"/>
          <w:rPrChange w:id="62" w:author="東京大学" w:date="2012-08-07T15:55:00Z">
            <w:rPr>
              <w:ins w:id="63" w:author="東京大学" w:date="2012-08-07T15:42:00Z"/>
              <w:rFonts w:asciiTheme="majorHAnsi" w:hAnsiTheme="majorHAnsi" w:cstheme="majorHAnsi"/>
              <w:b/>
              <w:sz w:val="22"/>
            </w:rPr>
          </w:rPrChange>
        </w:rPr>
        <w:pPrChange w:id="64" w:author="東京大学" w:date="2012-08-07T15:43:00Z">
          <w:pPr>
            <w:jc w:val="center"/>
          </w:pPr>
        </w:pPrChange>
      </w:pPr>
      <w:ins w:id="65" w:author="東京大学" w:date="2012-08-07T15:44:00Z">
        <w:r w:rsidRPr="001A5A28">
          <w:rPr>
            <w:rFonts w:asciiTheme="majorHAnsi" w:hAnsiTheme="majorHAnsi" w:cstheme="majorHAnsi"/>
            <w:szCs w:val="21"/>
            <w:rPrChange w:id="66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(3)</w:t>
        </w:r>
      </w:ins>
      <w:ins w:id="67" w:author="東京大学" w:date="2012-08-07T15:43:00Z">
        <w:r w:rsidRPr="001A5A28">
          <w:rPr>
            <w:rFonts w:asciiTheme="majorHAnsi" w:hAnsiTheme="majorHAnsi" w:cstheme="majorHAnsi"/>
            <w:szCs w:val="21"/>
            <w:rPrChange w:id="68" w:author="東京大学" w:date="2012-08-07T15:55:00Z">
              <w:rPr>
                <w:rFonts w:asciiTheme="majorHAnsi" w:hAnsiTheme="majorHAnsi" w:cstheme="majorHAnsi"/>
                <w:sz w:val="22"/>
              </w:rPr>
            </w:rPrChange>
          </w:rPr>
          <w:t>Cooperation from</w:t>
        </w:r>
      </w:ins>
      <w:ins w:id="69" w:author="東京大学" w:date="2012-08-07T15:46:00Z">
        <w:r w:rsidRPr="001A5A28">
          <w:rPr>
            <w:rFonts w:asciiTheme="majorHAnsi" w:hAnsiTheme="majorHAnsi" w:cstheme="majorHAnsi"/>
            <w:szCs w:val="21"/>
            <w:rPrChange w:id="70" w:author="東京大学" w:date="2012-08-07T15:55:00Z">
              <w:rPr>
                <w:rFonts w:asciiTheme="majorHAnsi" w:hAnsiTheme="majorHAnsi" w:cstheme="majorHAnsi"/>
                <w:sz w:val="22"/>
              </w:rPr>
            </w:rPrChange>
          </w:rPr>
          <w:t xml:space="preserve">: </w:t>
        </w:r>
      </w:ins>
      <w:ins w:id="71" w:author="東京大学" w:date="2012-08-07T15:43:00Z">
        <w:r w:rsidRPr="001A5A28">
          <w:rPr>
            <w:rFonts w:asciiTheme="majorHAnsi" w:hAnsiTheme="majorHAnsi" w:cstheme="majorHAnsi"/>
            <w:szCs w:val="21"/>
            <w:rPrChange w:id="72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The Embassy of Japan in India, The Ministry of Education, Culture, Sports, Science and Technology of Japan, Bangalore University School of Japanese Language, The Bangalore Japanese Association</w:t>
        </w:r>
        <w:r w:rsidRPr="001A5A28">
          <w:rPr>
            <w:rFonts w:asciiTheme="majorHAnsi" w:hAnsiTheme="majorHAnsi" w:cstheme="majorHAnsi" w:hint="eastAsia"/>
            <w:szCs w:val="21"/>
            <w:rPrChange w:id="73" w:author="東京大学" w:date="2012-08-07T15:55:00Z">
              <w:rPr>
                <w:rFonts w:asciiTheme="majorHAnsi" w:hAnsiTheme="majorHAnsi" w:cstheme="majorHAnsi" w:hint="eastAsia"/>
                <w:b/>
                <w:sz w:val="22"/>
              </w:rPr>
            </w:rPrChange>
          </w:rPr>
          <w:t>（</w:t>
        </w:r>
        <w:r w:rsidRPr="001A5A28">
          <w:rPr>
            <w:rFonts w:asciiTheme="majorHAnsi" w:hAnsiTheme="majorHAnsi" w:cstheme="majorHAnsi"/>
            <w:szCs w:val="21"/>
            <w:rPrChange w:id="74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Sakura-</w:t>
        </w:r>
        <w:proofErr w:type="spellStart"/>
        <w:r w:rsidRPr="001A5A28">
          <w:rPr>
            <w:rFonts w:asciiTheme="majorHAnsi" w:hAnsiTheme="majorHAnsi" w:cstheme="majorHAnsi"/>
            <w:szCs w:val="21"/>
            <w:rPrChange w:id="75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kai</w:t>
        </w:r>
        <w:proofErr w:type="spellEnd"/>
        <w:r w:rsidRPr="001A5A28">
          <w:rPr>
            <w:rFonts w:asciiTheme="majorHAnsi" w:hAnsiTheme="majorHAnsi" w:cstheme="majorHAnsi"/>
            <w:szCs w:val="21"/>
            <w:rPrChange w:id="76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 xml:space="preserve"> Tea Club</w:t>
        </w:r>
        <w:r w:rsidRPr="001A5A28">
          <w:rPr>
            <w:rFonts w:asciiTheme="majorHAnsi" w:hAnsiTheme="majorHAnsi" w:cstheme="majorHAnsi" w:hint="eastAsia"/>
            <w:szCs w:val="21"/>
            <w:rPrChange w:id="77" w:author="東京大学" w:date="2012-08-07T15:55:00Z">
              <w:rPr>
                <w:rFonts w:asciiTheme="majorHAnsi" w:hAnsiTheme="majorHAnsi" w:cstheme="majorHAnsi" w:hint="eastAsia"/>
                <w:b/>
                <w:sz w:val="22"/>
              </w:rPr>
            </w:rPrChange>
          </w:rPr>
          <w:t>）</w:t>
        </w:r>
        <w:r w:rsidRPr="001A5A28">
          <w:rPr>
            <w:rFonts w:asciiTheme="majorHAnsi" w:hAnsiTheme="majorHAnsi" w:cstheme="majorHAnsi"/>
            <w:szCs w:val="21"/>
            <w:rPrChange w:id="78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 xml:space="preserve">and Japanese Chamber </w:t>
        </w:r>
        <w:proofErr w:type="gramStart"/>
        <w:r w:rsidRPr="001A5A28">
          <w:rPr>
            <w:rFonts w:asciiTheme="majorHAnsi" w:hAnsiTheme="majorHAnsi" w:cstheme="majorHAnsi"/>
            <w:szCs w:val="21"/>
            <w:rPrChange w:id="79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>of</w:t>
        </w:r>
        <w:proofErr w:type="gramEnd"/>
        <w:r w:rsidRPr="001A5A28">
          <w:rPr>
            <w:rFonts w:asciiTheme="majorHAnsi" w:hAnsiTheme="majorHAnsi" w:cstheme="majorHAnsi"/>
            <w:szCs w:val="21"/>
            <w:rPrChange w:id="80" w:author="東京大学" w:date="2012-08-07T15:55:00Z">
              <w:rPr>
                <w:rFonts w:asciiTheme="majorHAnsi" w:hAnsiTheme="majorHAnsi" w:cstheme="majorHAnsi"/>
                <w:b/>
                <w:sz w:val="22"/>
              </w:rPr>
            </w:rPrChange>
          </w:rPr>
          <w:t xml:space="preserve"> Commerce and Industry, Bangalore and Chennai.</w:t>
        </w:r>
      </w:ins>
    </w:p>
    <w:p w:rsidR="00877B9B" w:rsidRPr="001828A8" w:rsidRDefault="00877B9B" w:rsidP="00EE002C">
      <w:pPr>
        <w:jc w:val="center"/>
        <w:rPr>
          <w:rFonts w:asciiTheme="majorHAnsi" w:hAnsiTheme="majorHAnsi" w:cstheme="majorHAnsi"/>
          <w:b/>
          <w:sz w:val="22"/>
        </w:rPr>
      </w:pPr>
    </w:p>
    <w:p w:rsidR="00EE002C" w:rsidRPr="00877B9B" w:rsidRDefault="001A5A28" w:rsidP="00EE002C">
      <w:pPr>
        <w:jc w:val="left"/>
        <w:rPr>
          <w:rFonts w:asciiTheme="majorHAnsi" w:hAnsiTheme="majorHAnsi" w:cstheme="majorHAnsi"/>
          <w:rPrChange w:id="81" w:author="東京大学" w:date="2012-08-07T15:46:00Z">
            <w:rPr>
              <w:rFonts w:asciiTheme="majorHAnsi" w:hAnsiTheme="majorHAnsi" w:cstheme="majorHAnsi"/>
              <w:b/>
            </w:rPr>
          </w:rPrChange>
        </w:rPr>
      </w:pPr>
      <w:ins w:id="82" w:author="東京大学" w:date="2012-08-07T15:44:00Z">
        <w:r w:rsidRPr="001A5A28">
          <w:rPr>
            <w:rFonts w:asciiTheme="majorHAnsi" w:hAnsiTheme="majorHAnsi" w:cstheme="majorHAnsi"/>
            <w:rPrChange w:id="83" w:author="東京大学" w:date="2012-08-07T15:46:00Z">
              <w:rPr>
                <w:rFonts w:asciiTheme="majorHAnsi" w:hAnsiTheme="majorHAnsi" w:cstheme="majorHAnsi"/>
                <w:b/>
              </w:rPr>
            </w:rPrChange>
          </w:rPr>
          <w:t>(4)</w:t>
        </w:r>
      </w:ins>
      <w:proofErr w:type="spellStart"/>
      <w:proofErr w:type="gramStart"/>
      <w:r w:rsidRPr="001A5A28">
        <w:rPr>
          <w:rFonts w:asciiTheme="majorHAnsi" w:hAnsiTheme="majorHAnsi" w:cstheme="majorHAnsi"/>
          <w:rPrChange w:id="84" w:author="東京大学" w:date="2012-08-07T15:46:00Z">
            <w:rPr>
              <w:rFonts w:asciiTheme="majorHAnsi" w:hAnsiTheme="majorHAnsi" w:cstheme="majorHAnsi"/>
              <w:b/>
            </w:rPr>
          </w:rPrChange>
        </w:rPr>
        <w:t>Programme</w:t>
      </w:r>
      <w:proofErr w:type="spellEnd"/>
      <w:r w:rsidRPr="001A5A28">
        <w:rPr>
          <w:rFonts w:asciiTheme="majorHAnsi" w:hAnsiTheme="majorHAnsi" w:cstheme="majorHAnsi"/>
          <w:rPrChange w:id="85" w:author="東京大学" w:date="2012-08-07T15:46:00Z">
            <w:rPr>
              <w:rFonts w:asciiTheme="majorHAnsi" w:hAnsiTheme="majorHAnsi" w:cstheme="majorHAnsi"/>
              <w:b/>
            </w:rPr>
          </w:rPrChange>
        </w:rPr>
        <w:t>(</w:t>
      </w:r>
      <w:proofErr w:type="gramEnd"/>
      <w:r w:rsidRPr="001A5A28">
        <w:rPr>
          <w:rFonts w:asciiTheme="majorHAnsi" w:hAnsiTheme="majorHAnsi" w:cstheme="majorHAnsi"/>
          <w:rPrChange w:id="86" w:author="東京大学" w:date="2012-08-07T15:46:00Z">
            <w:rPr>
              <w:rFonts w:asciiTheme="majorHAnsi" w:hAnsiTheme="majorHAnsi" w:cstheme="majorHAnsi"/>
              <w:b/>
            </w:rPr>
          </w:rPrChange>
        </w:rPr>
        <w:t>Draft)</w:t>
      </w:r>
    </w:p>
    <w:p w:rsidR="00FF58D8" w:rsidRDefault="00FF58D8" w:rsidP="00FF58D8">
      <w:pPr>
        <w:rPr>
          <w:sz w:val="22"/>
        </w:rPr>
      </w:pPr>
      <w:r w:rsidRPr="00272E6E">
        <w:rPr>
          <w:rFonts w:hint="eastAsia"/>
          <w:szCs w:val="21"/>
        </w:rPr>
        <w:t>①</w:t>
      </w:r>
      <w:r w:rsidRPr="00272E6E">
        <w:rPr>
          <w:rFonts w:asciiTheme="majorHAnsi" w:hAnsiTheme="majorHAnsi" w:cstheme="majorHAnsi"/>
          <w:szCs w:val="21"/>
        </w:rPr>
        <w:t xml:space="preserve">Trinity Hall </w:t>
      </w:r>
      <w:r w:rsidR="00272E6E" w:rsidRPr="00272E6E">
        <w:rPr>
          <w:rFonts w:asciiTheme="majorHAnsi" w:hAnsiTheme="majorHAnsi" w:cstheme="majorHAnsi" w:hint="eastAsia"/>
          <w:szCs w:val="21"/>
        </w:rPr>
        <w:t>1</w:t>
      </w:r>
      <w:r w:rsidRPr="00272E6E">
        <w:rPr>
          <w:rFonts w:asciiTheme="majorHAnsi" w:hAnsiTheme="majorHAnsi" w:cstheme="majorHAnsi"/>
          <w:szCs w:val="21"/>
        </w:rPr>
        <w:t xml:space="preserve">  Individual consultation at each university’s booth </w:t>
      </w:r>
      <w:del w:id="87" w:author="東京大学" w:date="2012-08-07T15:55:00Z">
        <w:r w:rsidRPr="00272E6E" w:rsidDel="00CD621C">
          <w:rPr>
            <w:rFonts w:asciiTheme="majorHAnsi" w:hAnsiTheme="majorHAnsi" w:cstheme="majorHAnsi"/>
            <w:szCs w:val="21"/>
          </w:rPr>
          <w:delText xml:space="preserve"> </w:delText>
        </w:r>
      </w:del>
      <w:ins w:id="88" w:author="東京大学" w:date="2012-08-07T15:24:00Z">
        <w:r w:rsidR="004C3075" w:rsidRPr="004C3075">
          <w:rPr>
            <w:rFonts w:asciiTheme="majorHAnsi" w:hAnsiTheme="majorHAnsi" w:cstheme="majorHAnsi"/>
            <w:szCs w:val="21"/>
          </w:rPr>
          <w:t>9:30-16:30</w:t>
        </w:r>
      </w:ins>
      <w:del w:id="89" w:author="東京大学" w:date="2012-08-07T15:24:00Z">
        <w:r w:rsidRPr="00272E6E" w:rsidDel="004C3075">
          <w:rPr>
            <w:rFonts w:asciiTheme="majorHAnsi" w:hAnsiTheme="majorHAnsi" w:cstheme="majorHAnsi"/>
            <w:szCs w:val="21"/>
          </w:rPr>
          <w:delText>10:00-17:00</w:delText>
        </w:r>
      </w:del>
    </w:p>
    <w:p w:rsidR="00FF58D8" w:rsidRPr="00FF58D8" w:rsidRDefault="00FF58D8" w:rsidP="00FF58D8">
      <w:pPr>
        <w:rPr>
          <w:sz w:val="22"/>
        </w:rPr>
      </w:pPr>
    </w:p>
    <w:p w:rsidR="00FF58D8" w:rsidRDefault="00FF58D8" w:rsidP="00FF58D8">
      <w:pPr>
        <w:rPr>
          <w:sz w:val="22"/>
        </w:rPr>
      </w:pPr>
      <w:r w:rsidRPr="00272E6E">
        <w:rPr>
          <w:rFonts w:hint="eastAsia"/>
          <w:szCs w:val="21"/>
        </w:rPr>
        <w:t>②</w:t>
      </w:r>
      <w:r w:rsidRPr="00272E6E">
        <w:rPr>
          <w:rFonts w:asciiTheme="majorHAnsi" w:hAnsiTheme="majorHAnsi" w:cstheme="majorHAnsi"/>
          <w:szCs w:val="21"/>
        </w:rPr>
        <w:t xml:space="preserve">Trinity Hall </w:t>
      </w:r>
      <w:r w:rsidR="00272E6E" w:rsidRPr="00272E6E">
        <w:rPr>
          <w:rFonts w:asciiTheme="majorHAnsi" w:hAnsiTheme="majorHAnsi" w:cstheme="majorHAnsi" w:hint="eastAsia"/>
          <w:szCs w:val="21"/>
        </w:rPr>
        <w:t>2</w:t>
      </w:r>
      <w:r w:rsidRPr="00272E6E">
        <w:rPr>
          <w:rFonts w:asciiTheme="majorHAnsi" w:hAnsiTheme="majorHAnsi" w:cstheme="majorHAnsi"/>
          <w:szCs w:val="21"/>
        </w:rPr>
        <w:t xml:space="preserve">  Indo Japan Networking Symposium </w:t>
      </w:r>
      <w:ins w:id="90" w:author="東京大学" w:date="2012-08-07T15:47:00Z">
        <w:r w:rsidR="00877B9B">
          <w:rPr>
            <w:rFonts w:asciiTheme="majorHAnsi" w:hAnsiTheme="majorHAnsi" w:cstheme="majorHAnsi" w:hint="eastAsia"/>
            <w:szCs w:val="21"/>
          </w:rPr>
          <w:t xml:space="preserve">9:30-14:05 </w:t>
        </w:r>
      </w:ins>
      <w:r w:rsidRPr="00272E6E">
        <w:rPr>
          <w:rFonts w:asciiTheme="majorHAnsi" w:hAnsiTheme="majorHAnsi" w:cstheme="majorHAnsi"/>
          <w:szCs w:val="21"/>
        </w:rPr>
        <w:t>(Capa</w:t>
      </w:r>
      <w:r w:rsidR="00272E6E" w:rsidRPr="00272E6E">
        <w:rPr>
          <w:rFonts w:asciiTheme="majorHAnsi" w:hAnsiTheme="majorHAnsi" w:cstheme="majorHAnsi"/>
          <w:szCs w:val="21"/>
        </w:rPr>
        <w:t>city</w:t>
      </w:r>
      <w:r w:rsidRPr="00272E6E">
        <w:rPr>
          <w:rFonts w:asciiTheme="majorHAnsi" w:hAnsiTheme="majorHAnsi" w:cstheme="majorHAnsi"/>
          <w:szCs w:val="21"/>
        </w:rPr>
        <w:t>:</w:t>
      </w:r>
      <w:r w:rsidRPr="00272E6E">
        <w:rPr>
          <w:rFonts w:asciiTheme="majorHAnsi" w:hAnsiTheme="majorHAnsi" w:cstheme="majorHAnsi"/>
          <w:b/>
          <w:szCs w:val="21"/>
          <w:u w:val="single"/>
        </w:rPr>
        <w:t xml:space="preserve">120 students </w:t>
      </w:r>
      <w:r w:rsidRPr="00272E6E">
        <w:rPr>
          <w:rFonts w:asciiTheme="majorHAnsi" w:hAnsiTheme="majorHAnsi" w:cstheme="majorHAnsi"/>
          <w:szCs w:val="21"/>
        </w:rPr>
        <w:t>)</w:t>
      </w:r>
      <w:ins w:id="91" w:author="東京大学" w:date="2012-08-07T20:13:00Z">
        <w:r w:rsidR="001A5A28" w:rsidRPr="001A5A28">
          <w:rPr>
            <w:rFonts w:asciiTheme="majorHAnsi" w:hAnsiTheme="majorHAnsi" w:cstheme="majorHAnsi" w:hint="eastAsia"/>
            <w:i/>
            <w:szCs w:val="21"/>
            <w:rPrChange w:id="92" w:author="東京大学" w:date="2012-08-07T20:13:00Z">
              <w:rPr>
                <w:rFonts w:asciiTheme="majorHAnsi" w:hAnsiTheme="majorHAnsi" w:cstheme="majorHAnsi" w:hint="eastAsia"/>
                <w:szCs w:val="21"/>
              </w:rPr>
            </w:rPrChange>
          </w:rPr>
          <w:t>（</w:t>
        </w:r>
        <w:r w:rsidR="001A5A28" w:rsidRPr="001A5A28">
          <w:rPr>
            <w:rFonts w:asciiTheme="majorHAnsi" w:hAnsiTheme="majorHAnsi" w:cstheme="majorHAnsi"/>
            <w:i/>
            <w:szCs w:val="21"/>
            <w:rPrChange w:id="93" w:author="東京大学" w:date="2012-08-07T20:13:00Z">
              <w:rPr>
                <w:rFonts w:asciiTheme="majorHAnsi" w:hAnsiTheme="majorHAnsi" w:cstheme="majorHAnsi"/>
                <w:szCs w:val="21"/>
              </w:rPr>
            </w:rPrChange>
          </w:rPr>
          <w:t>tentative</w:t>
        </w:r>
        <w:r w:rsidR="001A5A28" w:rsidRPr="001A5A28">
          <w:rPr>
            <w:rFonts w:asciiTheme="majorHAnsi" w:hAnsiTheme="majorHAnsi" w:cstheme="majorHAnsi" w:hint="eastAsia"/>
            <w:i/>
            <w:szCs w:val="21"/>
            <w:rPrChange w:id="94" w:author="東京大学" w:date="2012-08-07T20:13:00Z">
              <w:rPr>
                <w:rFonts w:asciiTheme="majorHAnsi" w:hAnsiTheme="majorHAnsi" w:cstheme="majorHAnsi" w:hint="eastAsia"/>
                <w:szCs w:val="21"/>
              </w:rPr>
            </w:rPrChange>
          </w:rPr>
          <w:t>）</w:t>
        </w:r>
      </w:ins>
    </w:p>
    <w:tbl>
      <w:tblPr>
        <w:tblStyle w:val="a3"/>
        <w:tblW w:w="10632" w:type="dxa"/>
        <w:tblLook w:val="04A0"/>
        <w:tblPrChange w:id="95" w:author="東京大学" w:date="2012-08-07T15:27:00Z">
          <w:tblPr>
            <w:tblStyle w:val="a3"/>
            <w:tblW w:w="10632" w:type="dxa"/>
            <w:tblLook w:val="04A0"/>
          </w:tblPr>
        </w:tblPrChange>
      </w:tblPr>
      <w:tblGrid>
        <w:gridCol w:w="2443"/>
        <w:gridCol w:w="3045"/>
        <w:gridCol w:w="5144"/>
        <w:tblGridChange w:id="96">
          <w:tblGrid>
            <w:gridCol w:w="2443"/>
            <w:gridCol w:w="3045"/>
            <w:gridCol w:w="5144"/>
          </w:tblGrid>
        </w:tblGridChange>
      </w:tblGrid>
      <w:tr w:rsidR="00EE002C" w:rsidRPr="001828A8" w:rsidTr="004C3075">
        <w:tc>
          <w:tcPr>
            <w:tcW w:w="2443" w:type="dxa"/>
            <w:tcPrChange w:id="97" w:author="東京大学" w:date="2012-08-07T15:27:00Z">
              <w:tcPr>
                <w:tcW w:w="1933" w:type="dxa"/>
              </w:tcPr>
            </w:tcPrChange>
          </w:tcPr>
          <w:p w:rsidR="00EE002C" w:rsidRPr="001828A8" w:rsidRDefault="008624E3" w:rsidP="00FF58D8">
            <w:pPr>
              <w:rPr>
                <w:rFonts w:asciiTheme="majorHAnsi" w:hAnsiTheme="majorHAnsi" w:cstheme="majorHAnsi"/>
              </w:rPr>
            </w:pPr>
            <w:ins w:id="98" w:author="東京大学" w:date="2012-08-08T14:19:00Z">
              <w:r>
                <w:rPr>
                  <w:rFonts w:asciiTheme="majorHAnsi" w:hAnsiTheme="majorHAnsi" w:cstheme="majorHAnsi" w:hint="eastAsia"/>
                </w:rPr>
                <w:t>10:00-10:05</w:t>
              </w:r>
            </w:ins>
            <w:del w:id="99" w:author="東京大学" w:date="2012-08-07T15:20:00Z">
              <w:r w:rsidR="00EE002C" w:rsidRPr="001828A8" w:rsidDel="004C3075">
                <w:rPr>
                  <w:rFonts w:asciiTheme="majorHAnsi" w:hAnsiTheme="majorHAnsi" w:cstheme="majorHAnsi"/>
                </w:rPr>
                <w:delText>10:00</w:delText>
              </w:r>
            </w:del>
            <w:r w:rsidR="00EE002C" w:rsidRPr="001828A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045" w:type="dxa"/>
            <w:tcPrChange w:id="100" w:author="東京大学" w:date="2012-08-07T15:27:00Z">
              <w:tcPr>
                <w:tcW w:w="3209" w:type="dxa"/>
              </w:tcPr>
            </w:tcPrChange>
          </w:tcPr>
          <w:p w:rsidR="00EE002C" w:rsidRPr="001828A8" w:rsidRDefault="00EE002C" w:rsidP="00FF58D8">
            <w:pPr>
              <w:rPr>
                <w:rFonts w:asciiTheme="majorHAnsi" w:hAnsiTheme="majorHAnsi" w:cstheme="majorHAnsi"/>
              </w:rPr>
            </w:pPr>
            <w:r w:rsidRPr="001828A8">
              <w:rPr>
                <w:rFonts w:asciiTheme="majorHAnsi" w:hAnsiTheme="majorHAnsi" w:cstheme="majorHAnsi"/>
              </w:rPr>
              <w:t>Opening address</w:t>
            </w:r>
          </w:p>
        </w:tc>
        <w:tc>
          <w:tcPr>
            <w:tcW w:w="5144" w:type="dxa"/>
            <w:tcPrChange w:id="101" w:author="東京大学" w:date="2012-08-07T15:27:00Z">
              <w:tcPr>
                <w:tcW w:w="5490" w:type="dxa"/>
              </w:tcPr>
            </w:tcPrChange>
          </w:tcPr>
          <w:p w:rsidR="00EE002C" w:rsidRPr="001828A8" w:rsidRDefault="00EE002C" w:rsidP="00FF58D8">
            <w:pPr>
              <w:rPr>
                <w:rFonts w:asciiTheme="majorHAnsi" w:hAnsiTheme="majorHAnsi" w:cstheme="majorHAnsi"/>
              </w:rPr>
            </w:pPr>
            <w:r w:rsidRPr="001828A8">
              <w:rPr>
                <w:rFonts w:asciiTheme="majorHAnsi" w:hAnsiTheme="majorHAnsi" w:cstheme="majorHAnsi"/>
              </w:rPr>
              <w:t>Professor Masa</w:t>
            </w:r>
            <w:del w:id="102" w:author="東京大学" w:date="2012-08-07T15:21:00Z">
              <w:r w:rsidRPr="001828A8" w:rsidDel="004C3075">
                <w:rPr>
                  <w:rFonts w:asciiTheme="majorHAnsi" w:hAnsiTheme="majorHAnsi" w:cstheme="majorHAnsi"/>
                </w:rPr>
                <w:delText>ic</w:delText>
              </w:r>
            </w:del>
            <w:ins w:id="103" w:author="東京大学" w:date="2012-08-07T15:21:00Z">
              <w:r w:rsidR="004C3075">
                <w:rPr>
                  <w:rFonts w:asciiTheme="majorHAnsi" w:hAnsiTheme="majorHAnsi" w:cstheme="majorHAnsi" w:hint="eastAsia"/>
                </w:rPr>
                <w:t>s</w:t>
              </w:r>
            </w:ins>
            <w:r w:rsidRPr="001828A8">
              <w:rPr>
                <w:rFonts w:asciiTheme="majorHAnsi" w:hAnsiTheme="majorHAnsi" w:cstheme="majorHAnsi"/>
              </w:rPr>
              <w:t xml:space="preserve">hi </w:t>
            </w:r>
            <w:proofErr w:type="spellStart"/>
            <w:r w:rsidR="00875B65">
              <w:rPr>
                <w:rFonts w:asciiTheme="majorHAnsi" w:hAnsiTheme="majorHAnsi" w:cstheme="majorHAnsi" w:hint="eastAsia"/>
              </w:rPr>
              <w:t>Haneda</w:t>
            </w:r>
            <w:proofErr w:type="spellEnd"/>
          </w:p>
          <w:p w:rsidR="00EE002C" w:rsidRPr="007C1644" w:rsidRDefault="00EE002C" w:rsidP="00FF58D8">
            <w:pPr>
              <w:rPr>
                <w:rFonts w:asciiTheme="majorHAnsi" w:hAnsiTheme="majorHAnsi" w:cstheme="majorHAnsi"/>
              </w:rPr>
            </w:pPr>
            <w:r w:rsidRPr="001828A8">
              <w:rPr>
                <w:rFonts w:asciiTheme="majorHAnsi" w:hAnsiTheme="majorHAnsi" w:cstheme="majorHAnsi"/>
              </w:rPr>
              <w:t>Vice President</w:t>
            </w:r>
            <w:r w:rsidR="007C1644">
              <w:rPr>
                <w:rFonts w:asciiTheme="majorHAnsi" w:hAnsiTheme="majorHAnsi" w:cstheme="majorHAnsi" w:hint="eastAsia"/>
              </w:rPr>
              <w:t xml:space="preserve">, </w:t>
            </w:r>
            <w:r w:rsidRPr="001828A8">
              <w:rPr>
                <w:rFonts w:asciiTheme="majorHAnsi" w:hAnsiTheme="majorHAnsi" w:cstheme="majorHAnsi"/>
              </w:rPr>
              <w:t>The University of Tokyo</w:t>
            </w:r>
          </w:p>
        </w:tc>
      </w:tr>
      <w:tr w:rsidR="00EE002C" w:rsidRPr="001828A8" w:rsidTr="004C3075">
        <w:tc>
          <w:tcPr>
            <w:tcW w:w="2443" w:type="dxa"/>
            <w:tcPrChange w:id="104" w:author="東京大学" w:date="2012-08-07T15:27:00Z">
              <w:tcPr>
                <w:tcW w:w="1933" w:type="dxa"/>
              </w:tcPr>
            </w:tcPrChange>
          </w:tcPr>
          <w:p w:rsidR="00EE002C" w:rsidRPr="001828A8" w:rsidRDefault="008624E3" w:rsidP="00FF58D8">
            <w:pPr>
              <w:rPr>
                <w:rFonts w:asciiTheme="majorHAnsi" w:hAnsiTheme="majorHAnsi" w:cstheme="majorHAnsi"/>
              </w:rPr>
            </w:pPr>
            <w:ins w:id="105" w:author="東京大学" w:date="2012-08-08T14:19:00Z">
              <w:r>
                <w:rPr>
                  <w:rFonts w:asciiTheme="majorHAnsi" w:hAnsiTheme="majorHAnsi" w:cstheme="majorHAnsi" w:hint="eastAsia"/>
                </w:rPr>
                <w:t>10:05-10:1</w:t>
              </w:r>
            </w:ins>
            <w:ins w:id="106" w:author="東京大学" w:date="2012-08-08T14:20:00Z">
              <w:r>
                <w:rPr>
                  <w:rFonts w:asciiTheme="majorHAnsi" w:hAnsiTheme="majorHAnsi" w:cstheme="majorHAnsi" w:hint="eastAsia"/>
                </w:rPr>
                <w:t>5</w:t>
              </w:r>
            </w:ins>
            <w:del w:id="107" w:author="東京大学" w:date="2012-08-07T15:21:00Z">
              <w:r w:rsidR="00FF58D8" w:rsidDel="004C3075">
                <w:rPr>
                  <w:rFonts w:asciiTheme="majorHAnsi" w:hAnsiTheme="majorHAnsi" w:cstheme="majorHAnsi"/>
                </w:rPr>
                <w:delText>10:</w:delText>
              </w:r>
              <w:r w:rsidR="00FF58D8" w:rsidDel="004C3075">
                <w:rPr>
                  <w:rFonts w:asciiTheme="majorHAnsi" w:hAnsiTheme="majorHAnsi" w:cstheme="majorHAnsi" w:hint="eastAsia"/>
                </w:rPr>
                <w:delText>05</w:delText>
              </w:r>
            </w:del>
            <w:del w:id="108" w:author="東京大学" w:date="2012-08-08T14:19:00Z">
              <w:r w:rsidR="00EE002C" w:rsidRPr="001828A8" w:rsidDel="008624E3">
                <w:rPr>
                  <w:rFonts w:asciiTheme="majorHAnsi" w:hAnsiTheme="majorHAnsi" w:cstheme="majorHAnsi"/>
                </w:rPr>
                <w:delText xml:space="preserve"> </w:delText>
              </w:r>
            </w:del>
          </w:p>
        </w:tc>
        <w:tc>
          <w:tcPr>
            <w:tcW w:w="3045" w:type="dxa"/>
            <w:tcPrChange w:id="109" w:author="東京大学" w:date="2012-08-07T15:27:00Z">
              <w:tcPr>
                <w:tcW w:w="3209" w:type="dxa"/>
              </w:tcPr>
            </w:tcPrChange>
          </w:tcPr>
          <w:p w:rsidR="001A5A28" w:rsidRDefault="00EE002C" w:rsidP="001A5A28">
            <w:pPr>
              <w:jc w:val="left"/>
              <w:rPr>
                <w:rFonts w:asciiTheme="majorHAnsi" w:hAnsiTheme="majorHAnsi" w:cstheme="majorHAnsi"/>
              </w:rPr>
              <w:pPrChange w:id="110" w:author="東京大学" w:date="2012-08-07T15:51:00Z">
                <w:pPr/>
              </w:pPrChange>
            </w:pPr>
            <w:r w:rsidRPr="001828A8">
              <w:rPr>
                <w:rFonts w:asciiTheme="majorHAnsi" w:hAnsiTheme="majorHAnsi" w:cstheme="majorHAnsi"/>
              </w:rPr>
              <w:t>Special address by Chief Guest</w:t>
            </w:r>
          </w:p>
        </w:tc>
        <w:tc>
          <w:tcPr>
            <w:tcW w:w="5144" w:type="dxa"/>
            <w:tcPrChange w:id="111" w:author="東京大学" w:date="2012-08-07T15:27:00Z">
              <w:tcPr>
                <w:tcW w:w="5490" w:type="dxa"/>
              </w:tcPr>
            </w:tcPrChange>
          </w:tcPr>
          <w:p w:rsidR="00EE002C" w:rsidRPr="001828A8" w:rsidRDefault="00EE002C" w:rsidP="00FF58D8">
            <w:pPr>
              <w:rPr>
                <w:rFonts w:asciiTheme="majorHAnsi" w:hAnsiTheme="majorHAnsi" w:cstheme="majorHAnsi"/>
              </w:rPr>
            </w:pPr>
            <w:r w:rsidRPr="001828A8">
              <w:rPr>
                <w:rFonts w:asciiTheme="majorHAnsi" w:hAnsiTheme="majorHAnsi" w:cstheme="majorHAnsi"/>
              </w:rPr>
              <w:t xml:space="preserve">Professor K. </w:t>
            </w:r>
            <w:proofErr w:type="spellStart"/>
            <w:r w:rsidRPr="001828A8">
              <w:rPr>
                <w:rFonts w:asciiTheme="majorHAnsi" w:hAnsiTheme="majorHAnsi" w:cstheme="majorHAnsi"/>
              </w:rPr>
              <w:t>VijayRaghavan</w:t>
            </w:r>
            <w:proofErr w:type="spellEnd"/>
            <w:r w:rsidRPr="001828A8">
              <w:rPr>
                <w:rFonts w:asciiTheme="majorHAnsi" w:hAnsiTheme="majorHAnsi" w:cstheme="majorHAnsi"/>
              </w:rPr>
              <w:t>, F.R.S.</w:t>
            </w:r>
          </w:p>
          <w:p w:rsidR="00EE002C" w:rsidRPr="001828A8" w:rsidRDefault="00EE002C" w:rsidP="00FF58D8">
            <w:pPr>
              <w:rPr>
                <w:rFonts w:asciiTheme="majorHAnsi" w:hAnsiTheme="majorHAnsi" w:cstheme="majorHAnsi"/>
              </w:rPr>
            </w:pPr>
            <w:r w:rsidRPr="001828A8">
              <w:rPr>
                <w:rFonts w:asciiTheme="majorHAnsi" w:hAnsiTheme="majorHAnsi" w:cstheme="majorHAnsi"/>
              </w:rPr>
              <w:t>Director</w:t>
            </w:r>
            <w:r w:rsidR="007C1644">
              <w:rPr>
                <w:rFonts w:asciiTheme="majorHAnsi" w:hAnsiTheme="majorHAnsi" w:cstheme="majorHAnsi" w:hint="eastAsia"/>
              </w:rPr>
              <w:t xml:space="preserve">, </w:t>
            </w:r>
            <w:r w:rsidRPr="001828A8">
              <w:rPr>
                <w:rFonts w:asciiTheme="majorHAnsi" w:hAnsiTheme="majorHAnsi" w:cstheme="majorHAnsi"/>
              </w:rPr>
              <w:t>National Centre for Biological Sciences</w:t>
            </w:r>
          </w:p>
        </w:tc>
      </w:tr>
      <w:tr w:rsidR="00EE002C" w:rsidRPr="001828A8" w:rsidTr="004C3075">
        <w:tc>
          <w:tcPr>
            <w:tcW w:w="2443" w:type="dxa"/>
            <w:tcPrChange w:id="112" w:author="東京大学" w:date="2012-08-07T15:27:00Z">
              <w:tcPr>
                <w:tcW w:w="1933" w:type="dxa"/>
              </w:tcPr>
            </w:tcPrChange>
          </w:tcPr>
          <w:p w:rsidR="00EE002C" w:rsidRPr="001828A8" w:rsidRDefault="008624E3" w:rsidP="00FF58D8">
            <w:pPr>
              <w:rPr>
                <w:rFonts w:asciiTheme="majorHAnsi" w:hAnsiTheme="majorHAnsi" w:cstheme="majorHAnsi"/>
              </w:rPr>
            </w:pPr>
            <w:ins w:id="113" w:author="東京大学" w:date="2012-08-08T14:19:00Z">
              <w:r>
                <w:rPr>
                  <w:rFonts w:asciiTheme="majorHAnsi" w:hAnsiTheme="majorHAnsi" w:cstheme="majorHAnsi" w:hint="eastAsia"/>
                </w:rPr>
                <w:t>10</w:t>
              </w:r>
            </w:ins>
            <w:ins w:id="114" w:author="東京大学" w:date="2012-08-08T14:20:00Z">
              <w:r>
                <w:rPr>
                  <w:rFonts w:asciiTheme="majorHAnsi" w:hAnsiTheme="majorHAnsi" w:cstheme="majorHAnsi" w:hint="eastAsia"/>
                </w:rPr>
                <w:t>:15-10:20</w:t>
              </w:r>
            </w:ins>
            <w:del w:id="115" w:author="東京大学" w:date="2012-08-07T15:21:00Z">
              <w:r w:rsidR="00EE002C" w:rsidRPr="001828A8" w:rsidDel="004C3075">
                <w:rPr>
                  <w:rFonts w:asciiTheme="majorHAnsi" w:hAnsiTheme="majorHAnsi" w:cstheme="majorHAnsi"/>
                </w:rPr>
                <w:delText>10:</w:delText>
              </w:r>
              <w:r w:rsidR="00FF58D8" w:rsidDel="004C3075">
                <w:rPr>
                  <w:rFonts w:asciiTheme="majorHAnsi" w:hAnsiTheme="majorHAnsi" w:cstheme="majorHAnsi" w:hint="eastAsia"/>
                </w:rPr>
                <w:delText>15</w:delText>
              </w:r>
            </w:del>
            <w:del w:id="116" w:author="東京大学" w:date="2012-08-08T14:19:00Z">
              <w:r w:rsidR="00EE002C" w:rsidRPr="001828A8" w:rsidDel="008624E3">
                <w:rPr>
                  <w:rFonts w:asciiTheme="majorHAnsi" w:hAnsiTheme="majorHAnsi" w:cstheme="majorHAnsi"/>
                </w:rPr>
                <w:delText xml:space="preserve"> </w:delText>
              </w:r>
            </w:del>
          </w:p>
        </w:tc>
        <w:tc>
          <w:tcPr>
            <w:tcW w:w="3045" w:type="dxa"/>
            <w:tcPrChange w:id="117" w:author="東京大学" w:date="2012-08-07T15:27:00Z">
              <w:tcPr>
                <w:tcW w:w="3209" w:type="dxa"/>
              </w:tcPr>
            </w:tcPrChange>
          </w:tcPr>
          <w:p w:rsidR="00EE002C" w:rsidRPr="001828A8" w:rsidRDefault="007C1644" w:rsidP="00FF58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Special </w:t>
            </w:r>
            <w:r>
              <w:rPr>
                <w:rFonts w:asciiTheme="majorHAnsi" w:hAnsiTheme="majorHAnsi" w:cstheme="majorHAnsi" w:hint="eastAsia"/>
              </w:rPr>
              <w:t>a</w:t>
            </w:r>
            <w:r w:rsidR="001D0F80" w:rsidRPr="001828A8">
              <w:rPr>
                <w:rFonts w:asciiTheme="majorHAnsi" w:hAnsiTheme="majorHAnsi" w:cstheme="majorHAnsi"/>
              </w:rPr>
              <w:t>ddress by Japanese Govt.</w:t>
            </w:r>
          </w:p>
          <w:p w:rsidR="00EE002C" w:rsidRPr="001828A8" w:rsidRDefault="00EE002C" w:rsidP="001D0F8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44" w:type="dxa"/>
            <w:tcPrChange w:id="118" w:author="東京大学" w:date="2012-08-07T15:27:00Z">
              <w:tcPr>
                <w:tcW w:w="5490" w:type="dxa"/>
              </w:tcPr>
            </w:tcPrChange>
          </w:tcPr>
          <w:p w:rsidR="001A5A28" w:rsidRDefault="001D0F80" w:rsidP="001A5A28">
            <w:pPr>
              <w:jc w:val="left"/>
              <w:rPr>
                <w:rFonts w:asciiTheme="majorHAnsi" w:hAnsiTheme="majorHAnsi" w:cstheme="majorHAnsi"/>
              </w:rPr>
              <w:pPrChange w:id="119" w:author="東京大学" w:date="2012-08-07T15:36:00Z">
                <w:pPr/>
              </w:pPrChange>
            </w:pPr>
            <w:r w:rsidRPr="001828A8">
              <w:rPr>
                <w:rFonts w:asciiTheme="majorHAnsi" w:hAnsiTheme="majorHAnsi" w:cstheme="majorHAnsi"/>
              </w:rPr>
              <w:t>Mr.</w:t>
            </w:r>
            <w:r w:rsidR="007C1644">
              <w:rPr>
                <w:rFonts w:asciiTheme="majorHAnsi" w:hAnsiTheme="majorHAnsi" w:cstheme="majorHAnsi" w:hint="eastAsia"/>
              </w:rPr>
              <w:t xml:space="preserve"> </w:t>
            </w:r>
            <w:r w:rsidRPr="001828A8">
              <w:rPr>
                <w:rFonts w:asciiTheme="majorHAnsi" w:hAnsiTheme="majorHAnsi" w:cstheme="majorHAnsi"/>
              </w:rPr>
              <w:t xml:space="preserve">Koichi </w:t>
            </w:r>
            <w:proofErr w:type="spellStart"/>
            <w:r w:rsidR="00875B65">
              <w:rPr>
                <w:rFonts w:asciiTheme="majorHAnsi" w:hAnsiTheme="majorHAnsi" w:cstheme="majorHAnsi" w:hint="eastAsia"/>
              </w:rPr>
              <w:t>Ibara</w:t>
            </w:r>
            <w:proofErr w:type="spellEnd"/>
            <w:r w:rsidRPr="001828A8">
              <w:rPr>
                <w:rFonts w:asciiTheme="majorHAnsi" w:hAnsiTheme="majorHAnsi" w:cstheme="majorHAnsi"/>
              </w:rPr>
              <w:t xml:space="preserve"> </w:t>
            </w:r>
          </w:p>
          <w:p w:rsidR="001A5A28" w:rsidRDefault="001D0F80" w:rsidP="001A5A28">
            <w:pPr>
              <w:jc w:val="left"/>
              <w:rPr>
                <w:rFonts w:asciiTheme="majorHAnsi" w:hAnsiTheme="majorHAnsi" w:cstheme="majorHAnsi"/>
              </w:rPr>
              <w:pPrChange w:id="120" w:author="東京大学" w:date="2012-08-07T15:36:00Z">
                <w:pPr/>
              </w:pPrChange>
            </w:pPr>
            <w:r w:rsidRPr="001828A8">
              <w:rPr>
                <w:rFonts w:asciiTheme="majorHAnsi" w:hAnsiTheme="majorHAnsi" w:cstheme="majorHAnsi"/>
              </w:rPr>
              <w:t>Consul and Head of the Consulate</w:t>
            </w:r>
            <w:r w:rsidR="007C1644">
              <w:rPr>
                <w:rFonts w:asciiTheme="majorHAnsi" w:hAnsiTheme="majorHAnsi" w:cstheme="majorHAnsi" w:hint="eastAsia"/>
              </w:rPr>
              <w:t xml:space="preserve">, </w:t>
            </w:r>
            <w:r w:rsidRPr="001828A8">
              <w:rPr>
                <w:rFonts w:asciiTheme="majorHAnsi" w:hAnsiTheme="majorHAnsi" w:cstheme="majorHAnsi"/>
              </w:rPr>
              <w:t>Consulate of Japan in Bangalore</w:t>
            </w:r>
          </w:p>
        </w:tc>
      </w:tr>
      <w:tr w:rsidR="00EE002C" w:rsidRPr="001828A8" w:rsidTr="004C3075">
        <w:tc>
          <w:tcPr>
            <w:tcW w:w="2443" w:type="dxa"/>
            <w:tcPrChange w:id="121" w:author="東京大学" w:date="2012-08-07T15:27:00Z">
              <w:tcPr>
                <w:tcW w:w="1933" w:type="dxa"/>
              </w:tcPr>
            </w:tcPrChange>
          </w:tcPr>
          <w:p w:rsidR="00EE002C" w:rsidRPr="001828A8" w:rsidRDefault="008624E3" w:rsidP="00FF58D8">
            <w:pPr>
              <w:rPr>
                <w:rFonts w:asciiTheme="majorHAnsi" w:hAnsiTheme="majorHAnsi" w:cstheme="majorHAnsi"/>
              </w:rPr>
            </w:pPr>
            <w:ins w:id="122" w:author="東京大学" w:date="2012-08-08T14:20:00Z">
              <w:r>
                <w:rPr>
                  <w:rFonts w:asciiTheme="majorHAnsi" w:hAnsiTheme="majorHAnsi" w:cstheme="majorHAnsi" w:hint="eastAsia"/>
                </w:rPr>
                <w:t>10:20</w:t>
              </w:r>
            </w:ins>
            <w:ins w:id="123" w:author="東京大学" w:date="2012-08-07T15:22:00Z">
              <w:r>
                <w:rPr>
                  <w:rFonts w:asciiTheme="majorHAnsi" w:hAnsiTheme="majorHAnsi" w:cstheme="majorHAnsi"/>
                </w:rPr>
                <w:t>-10:</w:t>
              </w:r>
            </w:ins>
            <w:ins w:id="124" w:author="東京大学" w:date="2012-08-08T14:20:00Z">
              <w:r>
                <w:rPr>
                  <w:rFonts w:asciiTheme="majorHAnsi" w:hAnsiTheme="majorHAnsi" w:cstheme="majorHAnsi" w:hint="eastAsia"/>
                </w:rPr>
                <w:t>4</w:t>
              </w:r>
            </w:ins>
            <w:ins w:id="125" w:author="東京大学" w:date="2012-08-07T15:22:00Z">
              <w:r w:rsidR="004C3075" w:rsidRPr="004C3075">
                <w:rPr>
                  <w:rFonts w:asciiTheme="majorHAnsi" w:hAnsiTheme="majorHAnsi" w:cstheme="majorHAnsi"/>
                </w:rPr>
                <w:t>0</w:t>
              </w:r>
            </w:ins>
            <w:del w:id="126" w:author="東京大学" w:date="2012-08-07T15:22:00Z">
              <w:r w:rsidR="00EE002C" w:rsidRPr="001828A8" w:rsidDel="004C3075">
                <w:rPr>
                  <w:rFonts w:asciiTheme="majorHAnsi" w:hAnsiTheme="majorHAnsi" w:cstheme="majorHAnsi"/>
                </w:rPr>
                <w:delText>10:</w:delText>
              </w:r>
              <w:r w:rsidR="00FF58D8" w:rsidDel="004C3075">
                <w:rPr>
                  <w:rFonts w:asciiTheme="majorHAnsi" w:hAnsiTheme="majorHAnsi" w:cstheme="majorHAnsi" w:hint="eastAsia"/>
                </w:rPr>
                <w:delText>2</w:delText>
              </w:r>
              <w:r w:rsidR="00EE002C" w:rsidRPr="001828A8" w:rsidDel="004C3075">
                <w:rPr>
                  <w:rFonts w:asciiTheme="majorHAnsi" w:hAnsiTheme="majorHAnsi" w:cstheme="majorHAnsi"/>
                </w:rPr>
                <w:delText>0</w:delText>
              </w:r>
            </w:del>
            <w:r w:rsidR="00EE002C" w:rsidRPr="001828A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045" w:type="dxa"/>
            <w:tcPrChange w:id="127" w:author="東京大学" w:date="2012-08-07T15:27:00Z">
              <w:tcPr>
                <w:tcW w:w="3209" w:type="dxa"/>
              </w:tcPr>
            </w:tcPrChange>
          </w:tcPr>
          <w:p w:rsidR="00EE002C" w:rsidRPr="001828A8" w:rsidRDefault="007C1644" w:rsidP="00FF58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Keynote speech</w:t>
            </w:r>
          </w:p>
        </w:tc>
        <w:tc>
          <w:tcPr>
            <w:tcW w:w="5144" w:type="dxa"/>
            <w:tcPrChange w:id="128" w:author="東京大学" w:date="2012-08-07T15:27:00Z">
              <w:tcPr>
                <w:tcW w:w="5490" w:type="dxa"/>
              </w:tcPr>
            </w:tcPrChange>
          </w:tcPr>
          <w:p w:rsidR="001A5A28" w:rsidRDefault="00EE002C" w:rsidP="001A5A28">
            <w:pPr>
              <w:jc w:val="left"/>
              <w:rPr>
                <w:rFonts w:asciiTheme="majorHAnsi" w:hAnsiTheme="majorHAnsi" w:cstheme="majorHAnsi"/>
              </w:rPr>
              <w:pPrChange w:id="129" w:author="東京大学" w:date="2012-08-07T15:36:00Z">
                <w:pPr>
                  <w:tabs>
                    <w:tab w:val="center" w:pos="4252"/>
                    <w:tab w:val="right" w:pos="8504"/>
                  </w:tabs>
                  <w:snapToGrid w:val="0"/>
                </w:pPr>
              </w:pPrChange>
            </w:pPr>
            <w:r w:rsidRPr="001828A8">
              <w:rPr>
                <w:rFonts w:asciiTheme="majorHAnsi" w:hAnsiTheme="majorHAnsi" w:cstheme="majorHAnsi"/>
              </w:rPr>
              <w:t>Professor Hiroshi Esaki</w:t>
            </w:r>
          </w:p>
          <w:p w:rsidR="001A5A28" w:rsidRDefault="00EE002C" w:rsidP="001A5A28">
            <w:pPr>
              <w:jc w:val="left"/>
              <w:rPr>
                <w:rFonts w:asciiTheme="majorHAnsi" w:hAnsiTheme="majorHAnsi" w:cstheme="majorHAnsi"/>
              </w:rPr>
              <w:pPrChange w:id="130" w:author="東京大学" w:date="2012-08-07T15:36:00Z">
                <w:pPr>
                  <w:tabs>
                    <w:tab w:val="center" w:pos="4252"/>
                    <w:tab w:val="right" w:pos="8504"/>
                  </w:tabs>
                  <w:snapToGrid w:val="0"/>
                </w:pPr>
              </w:pPrChange>
            </w:pPr>
            <w:r w:rsidRPr="001828A8">
              <w:rPr>
                <w:rFonts w:asciiTheme="majorHAnsi" w:hAnsiTheme="majorHAnsi" w:cstheme="majorHAnsi"/>
              </w:rPr>
              <w:t>Graduate School of Information, Science and Technology</w:t>
            </w:r>
            <w:r w:rsidR="007C1644">
              <w:rPr>
                <w:rFonts w:asciiTheme="majorHAnsi" w:hAnsiTheme="majorHAnsi" w:cstheme="majorHAnsi" w:hint="eastAsia"/>
              </w:rPr>
              <w:t>, The University of Tokyo</w:t>
            </w:r>
          </w:p>
        </w:tc>
      </w:tr>
      <w:tr w:rsidR="008624E3" w:rsidRPr="001828A8" w:rsidTr="008624E3">
        <w:tc>
          <w:tcPr>
            <w:tcW w:w="2443" w:type="dxa"/>
          </w:tcPr>
          <w:p w:rsidR="008624E3" w:rsidRDefault="008624E3" w:rsidP="00FF58D8">
            <w:pPr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/>
              </w:rPr>
              <w:t>10:</w:t>
            </w:r>
            <w:r>
              <w:rPr>
                <w:rFonts w:asciiTheme="majorHAnsi" w:hAnsiTheme="majorHAnsi" w:cstheme="majorHAnsi" w:hint="eastAsia"/>
              </w:rPr>
              <w:t>4</w:t>
            </w:r>
            <w:r>
              <w:rPr>
                <w:rFonts w:asciiTheme="majorHAnsi" w:hAnsiTheme="majorHAnsi" w:cstheme="majorHAnsi"/>
              </w:rPr>
              <w:t>0-1</w:t>
            </w:r>
            <w:r>
              <w:rPr>
                <w:rFonts w:asciiTheme="majorHAnsi" w:hAnsiTheme="majorHAnsi" w:cstheme="majorHAnsi" w:hint="eastAsia"/>
              </w:rPr>
              <w:t>3</w:t>
            </w:r>
            <w:r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 w:hint="eastAsia"/>
              </w:rPr>
              <w:t>1</w:t>
            </w:r>
            <w:r w:rsidRPr="004C3075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8189" w:type="dxa"/>
            <w:gridSpan w:val="2"/>
          </w:tcPr>
          <w:p w:rsidR="008624E3" w:rsidRPr="001828A8" w:rsidRDefault="008624E3" w:rsidP="001A5A28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Sample Lecture or </w:t>
            </w:r>
            <w:r w:rsidRPr="001828A8">
              <w:rPr>
                <w:rFonts w:asciiTheme="majorHAnsi" w:hAnsiTheme="majorHAnsi" w:cstheme="majorHAnsi"/>
              </w:rPr>
              <w:t>Present</w:t>
            </w:r>
            <w:r>
              <w:rPr>
                <w:rFonts w:asciiTheme="majorHAnsi" w:hAnsiTheme="majorHAnsi" w:cstheme="majorHAnsi"/>
              </w:rPr>
              <w:t xml:space="preserve">ation by each of the </w:t>
            </w:r>
            <w:r>
              <w:rPr>
                <w:rFonts w:asciiTheme="majorHAnsi" w:hAnsiTheme="majorHAnsi" w:cstheme="majorHAnsi" w:hint="eastAsia"/>
              </w:rPr>
              <w:t xml:space="preserve">10 </w:t>
            </w:r>
            <w:r w:rsidRPr="001828A8">
              <w:rPr>
                <w:rFonts w:asciiTheme="majorHAnsi" w:hAnsiTheme="majorHAnsi" w:cstheme="majorHAnsi"/>
              </w:rPr>
              <w:t>universit</w:t>
            </w:r>
            <w:r>
              <w:rPr>
                <w:rFonts w:asciiTheme="majorHAnsi" w:hAnsiTheme="majorHAnsi" w:cstheme="majorHAnsi" w:hint="eastAsia"/>
              </w:rPr>
              <w:t>ies (each 15 Min.)</w:t>
            </w:r>
          </w:p>
        </w:tc>
      </w:tr>
      <w:tr w:rsidR="008624E3" w:rsidRPr="001828A8" w:rsidTr="008624E3">
        <w:trPr>
          <w:ins w:id="131" w:author="東京大学" w:date="2012-08-08T14:21:00Z"/>
        </w:trPr>
        <w:tc>
          <w:tcPr>
            <w:tcW w:w="2443" w:type="dxa"/>
          </w:tcPr>
          <w:p w:rsidR="008624E3" w:rsidRDefault="008624E3" w:rsidP="00FF58D8">
            <w:pPr>
              <w:rPr>
                <w:ins w:id="132" w:author="東京大学" w:date="2012-08-08T14:21:00Z"/>
                <w:rFonts w:asciiTheme="majorHAnsi" w:hAnsiTheme="majorHAnsi" w:cstheme="majorHAnsi"/>
              </w:rPr>
            </w:pPr>
            <w:ins w:id="133" w:author="東京大学" w:date="2012-08-08T14:21:00Z">
              <w:r>
                <w:rPr>
                  <w:rFonts w:asciiTheme="majorHAnsi" w:hAnsiTheme="majorHAnsi" w:cstheme="majorHAnsi" w:hint="eastAsia"/>
                </w:rPr>
                <w:t>13:10-13:40</w:t>
              </w:r>
            </w:ins>
          </w:p>
        </w:tc>
        <w:tc>
          <w:tcPr>
            <w:tcW w:w="8189" w:type="dxa"/>
            <w:gridSpan w:val="2"/>
          </w:tcPr>
          <w:p w:rsidR="008624E3" w:rsidRDefault="008624E3" w:rsidP="001A5A28">
            <w:pPr>
              <w:jc w:val="left"/>
              <w:rPr>
                <w:ins w:id="134" w:author="東京大学" w:date="2012-08-08T14:21:00Z"/>
                <w:rFonts w:asciiTheme="majorHAnsi" w:hAnsiTheme="majorHAnsi" w:cstheme="majorHAnsi" w:hint="eastAsia"/>
              </w:rPr>
            </w:pPr>
            <w:ins w:id="135" w:author="東京大学" w:date="2012-08-08T14:21:00Z">
              <w:r>
                <w:rPr>
                  <w:rFonts w:asciiTheme="majorHAnsi" w:hAnsiTheme="majorHAnsi" w:cstheme="majorHAnsi" w:hint="eastAsia"/>
                </w:rPr>
                <w:t>Japan Quiz</w:t>
              </w:r>
            </w:ins>
            <w:ins w:id="136" w:author="東京大学" w:date="2012-08-08T14:22:00Z">
              <w:r>
                <w:rPr>
                  <w:rFonts w:asciiTheme="majorHAnsi" w:hAnsiTheme="majorHAnsi" w:cstheme="majorHAnsi" w:hint="eastAsia"/>
                </w:rPr>
                <w:t xml:space="preserve"> / High Tea</w:t>
              </w:r>
            </w:ins>
          </w:p>
        </w:tc>
      </w:tr>
      <w:tr w:rsidR="008624E3" w:rsidRPr="001828A8" w:rsidTr="004C3075">
        <w:tc>
          <w:tcPr>
            <w:tcW w:w="2443" w:type="dxa"/>
            <w:tcPrChange w:id="137" w:author="東京大学" w:date="2012-08-07T15:27:00Z">
              <w:tcPr>
                <w:tcW w:w="1933" w:type="dxa"/>
              </w:tcPr>
            </w:tcPrChange>
          </w:tcPr>
          <w:p w:rsidR="008624E3" w:rsidRPr="001828A8" w:rsidRDefault="008624E3" w:rsidP="008624E3">
            <w:pPr>
              <w:rPr>
                <w:rFonts w:asciiTheme="majorHAnsi" w:hAnsiTheme="majorHAnsi" w:cstheme="majorHAnsi"/>
              </w:rPr>
              <w:pPrChange w:id="138" w:author="東京大学" w:date="2012-08-08T14:22:00Z">
                <w:pPr/>
              </w:pPrChange>
            </w:pPr>
            <w:ins w:id="139" w:author="東京大学" w:date="2012-08-07T15:23:00Z">
              <w:r>
                <w:rPr>
                  <w:rFonts w:asciiTheme="majorHAnsi" w:hAnsiTheme="majorHAnsi" w:cstheme="majorHAnsi"/>
                </w:rPr>
                <w:t>1</w:t>
              </w:r>
            </w:ins>
            <w:ins w:id="140" w:author="東京大学" w:date="2012-08-08T14:22:00Z">
              <w:r>
                <w:rPr>
                  <w:rFonts w:asciiTheme="majorHAnsi" w:hAnsiTheme="majorHAnsi" w:cstheme="majorHAnsi" w:hint="eastAsia"/>
                </w:rPr>
                <w:t>3:40</w:t>
              </w:r>
            </w:ins>
            <w:ins w:id="141" w:author="東京大学" w:date="2012-08-07T15:23:00Z">
              <w:r>
                <w:rPr>
                  <w:rFonts w:asciiTheme="majorHAnsi" w:hAnsiTheme="majorHAnsi" w:cstheme="majorHAnsi"/>
                </w:rPr>
                <w:t>-1</w:t>
              </w:r>
            </w:ins>
            <w:ins w:id="142" w:author="東京大学" w:date="2012-08-08T14:22:00Z">
              <w:r>
                <w:rPr>
                  <w:rFonts w:asciiTheme="majorHAnsi" w:hAnsiTheme="majorHAnsi" w:cstheme="majorHAnsi" w:hint="eastAsia"/>
                </w:rPr>
                <w:t>4</w:t>
              </w:r>
            </w:ins>
            <w:ins w:id="143" w:author="東京大学" w:date="2012-08-07T15:23:00Z">
              <w:r>
                <w:rPr>
                  <w:rFonts w:asciiTheme="majorHAnsi" w:hAnsiTheme="majorHAnsi" w:cstheme="majorHAnsi"/>
                </w:rPr>
                <w:t>:</w:t>
              </w:r>
            </w:ins>
            <w:ins w:id="144" w:author="東京大学" w:date="2012-08-08T14:22:00Z">
              <w:r>
                <w:rPr>
                  <w:rFonts w:asciiTheme="majorHAnsi" w:hAnsiTheme="majorHAnsi" w:cstheme="majorHAnsi" w:hint="eastAsia"/>
                </w:rPr>
                <w:t>3</w:t>
              </w:r>
            </w:ins>
            <w:ins w:id="145" w:author="東京大学" w:date="2012-08-07T15:23:00Z">
              <w:r w:rsidRPr="004C3075">
                <w:rPr>
                  <w:rFonts w:asciiTheme="majorHAnsi" w:hAnsiTheme="majorHAnsi" w:cstheme="majorHAnsi"/>
                </w:rPr>
                <w:t>0</w:t>
              </w:r>
            </w:ins>
            <w:del w:id="146" w:author="東京大学" w:date="2012-08-07T15:23:00Z">
              <w:r w:rsidRPr="001828A8" w:rsidDel="004C3075">
                <w:rPr>
                  <w:rFonts w:asciiTheme="majorHAnsi" w:hAnsiTheme="majorHAnsi" w:cstheme="majorHAnsi"/>
                </w:rPr>
                <w:delText>10:</w:delText>
              </w:r>
              <w:r w:rsidDel="004C3075">
                <w:rPr>
                  <w:rFonts w:asciiTheme="majorHAnsi" w:hAnsiTheme="majorHAnsi" w:cstheme="majorHAnsi" w:hint="eastAsia"/>
                </w:rPr>
                <w:delText>4</w:delText>
              </w:r>
              <w:r w:rsidRPr="001828A8" w:rsidDel="004C3075">
                <w:rPr>
                  <w:rFonts w:asciiTheme="majorHAnsi" w:hAnsiTheme="majorHAnsi" w:cstheme="majorHAnsi"/>
                </w:rPr>
                <w:delText xml:space="preserve">0 </w:delText>
              </w:r>
            </w:del>
          </w:p>
        </w:tc>
        <w:tc>
          <w:tcPr>
            <w:tcW w:w="3045" w:type="dxa"/>
            <w:tcPrChange w:id="147" w:author="東京大学" w:date="2012-08-07T15:27:00Z">
              <w:tcPr>
                <w:tcW w:w="3209" w:type="dxa"/>
              </w:tcPr>
            </w:tcPrChange>
          </w:tcPr>
          <w:p w:rsidR="008624E3" w:rsidRDefault="008624E3" w:rsidP="001A5A28">
            <w:pPr>
              <w:jc w:val="left"/>
              <w:rPr>
                <w:rFonts w:asciiTheme="majorHAnsi" w:hAnsiTheme="majorHAnsi" w:cstheme="majorHAnsi"/>
              </w:rPr>
              <w:pPrChange w:id="148" w:author="東京大学" w:date="2012-08-07T15:30:00Z">
                <w:pPr/>
              </w:pPrChange>
            </w:pPr>
            <w:r w:rsidRPr="001828A8">
              <w:rPr>
                <w:rFonts w:asciiTheme="majorHAnsi" w:hAnsiTheme="majorHAnsi" w:cstheme="majorHAnsi"/>
              </w:rPr>
              <w:t>Panel Discussion</w:t>
            </w:r>
            <w:r>
              <w:rPr>
                <w:rFonts w:asciiTheme="majorHAnsi" w:hAnsiTheme="majorHAnsi" w:cstheme="majorHAnsi"/>
              </w:rPr>
              <w:t xml:space="preserve"> </w:t>
            </w:r>
            <w:del w:id="149" w:author="東京大学" w:date="2012-08-07T15:41:00Z">
              <w:r w:rsidDel="00877B9B">
                <w:rPr>
                  <w:rFonts w:asciiTheme="majorHAnsi" w:hAnsiTheme="majorHAnsi" w:cstheme="majorHAnsi" w:hint="eastAsia"/>
                </w:rPr>
                <w:delText>on studying</w:delText>
              </w:r>
            </w:del>
            <w:ins w:id="150" w:author="東京大学" w:date="2012-08-07T15:41:00Z">
              <w:r>
                <w:rPr>
                  <w:rFonts w:asciiTheme="majorHAnsi" w:hAnsiTheme="majorHAnsi" w:cstheme="majorHAnsi" w:hint="eastAsia"/>
                </w:rPr>
                <w:t xml:space="preserve">about study </w:t>
              </w:r>
            </w:ins>
            <w:del w:id="151" w:author="東京大学" w:date="2012-08-07T15:41:00Z">
              <w:r w:rsidDel="00877B9B">
                <w:rPr>
                  <w:rFonts w:asciiTheme="majorHAnsi" w:hAnsiTheme="majorHAnsi" w:cstheme="majorHAnsi" w:hint="eastAsia"/>
                </w:rPr>
                <w:delText xml:space="preserve"> </w:delText>
              </w:r>
            </w:del>
            <w:r>
              <w:rPr>
                <w:rFonts w:asciiTheme="majorHAnsi" w:hAnsiTheme="majorHAnsi" w:cstheme="majorHAnsi" w:hint="eastAsia"/>
              </w:rPr>
              <w:t>in Japan by Indian students in enrolled in Japanese universities</w:t>
            </w:r>
          </w:p>
          <w:p w:rsidR="008624E3" w:rsidRPr="001828A8" w:rsidRDefault="008624E3" w:rsidP="001D0F8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44" w:type="dxa"/>
            <w:tcPrChange w:id="152" w:author="東京大学" w:date="2012-08-07T15:27:00Z">
              <w:tcPr>
                <w:tcW w:w="5490" w:type="dxa"/>
              </w:tcPr>
            </w:tcPrChange>
          </w:tcPr>
          <w:p w:rsidR="008624E3" w:rsidRPr="001828A8" w:rsidRDefault="008624E3" w:rsidP="001D0F80">
            <w:pPr>
              <w:ind w:left="1260" w:hangingChars="600" w:hanging="1260"/>
              <w:rPr>
                <w:rFonts w:asciiTheme="majorHAnsi" w:hAnsiTheme="majorHAnsi" w:cstheme="majorHAnsi"/>
              </w:rPr>
            </w:pPr>
            <w:r w:rsidRPr="001828A8">
              <w:rPr>
                <w:rFonts w:asciiTheme="majorHAnsi" w:hAnsiTheme="majorHAnsi" w:cstheme="majorHAnsi"/>
              </w:rPr>
              <w:t>Moderator: Mr.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proofErr w:type="spellStart"/>
            <w:r w:rsidRPr="001828A8">
              <w:rPr>
                <w:rFonts w:asciiTheme="majorHAnsi" w:hAnsiTheme="majorHAnsi" w:cstheme="majorHAnsi"/>
              </w:rPr>
              <w:t>K</w:t>
            </w:r>
            <w:r>
              <w:rPr>
                <w:rFonts w:asciiTheme="majorHAnsi" w:hAnsiTheme="majorHAnsi" w:cstheme="majorHAnsi"/>
              </w:rPr>
              <w:t>ulkarni</w:t>
            </w:r>
            <w:proofErr w:type="spellEnd"/>
            <w:r>
              <w:rPr>
                <w:rFonts w:asciiTheme="majorHAnsi" w:hAnsiTheme="majorHAnsi" w:cstheme="majorHAnsi"/>
              </w:rPr>
              <w:t xml:space="preserve"> President of U</w:t>
            </w:r>
            <w:r>
              <w:rPr>
                <w:rFonts w:asciiTheme="majorHAnsi" w:hAnsiTheme="majorHAnsi" w:cstheme="majorHAnsi" w:hint="eastAsia"/>
              </w:rPr>
              <w:t xml:space="preserve">niversity of </w:t>
            </w:r>
            <w:r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 w:hint="eastAsia"/>
              </w:rPr>
              <w:t>okyo</w:t>
            </w:r>
            <w:r>
              <w:rPr>
                <w:rFonts w:asciiTheme="majorHAnsi" w:hAnsiTheme="majorHAnsi" w:cstheme="majorHAnsi"/>
              </w:rPr>
              <w:t xml:space="preserve"> Alumni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1828A8">
              <w:rPr>
                <w:rFonts w:asciiTheme="majorHAnsi" w:hAnsiTheme="majorHAnsi" w:cstheme="majorHAnsi"/>
              </w:rPr>
              <w:t>Association of India</w:t>
            </w:r>
          </w:p>
          <w:p w:rsidR="008624E3" w:rsidRDefault="008624E3" w:rsidP="00527CEB">
            <w:pPr>
              <w:ind w:left="1785" w:hangingChars="850" w:hanging="1785"/>
              <w:rPr>
                <w:rFonts w:asciiTheme="majorHAnsi" w:hAnsiTheme="majorHAnsi" w:cstheme="majorHAnsi"/>
              </w:rPr>
            </w:pPr>
            <w:r w:rsidRPr="001828A8">
              <w:rPr>
                <w:rFonts w:asciiTheme="majorHAnsi" w:hAnsiTheme="majorHAnsi" w:cstheme="majorHAnsi"/>
              </w:rPr>
              <w:t>Panelists</w:t>
            </w:r>
            <w:r>
              <w:rPr>
                <w:rFonts w:asciiTheme="majorHAnsi" w:hAnsiTheme="majorHAnsi" w:cstheme="majorHAnsi" w:hint="eastAsia"/>
              </w:rPr>
              <w:t>:</w:t>
            </w:r>
            <w:r w:rsidRPr="001828A8">
              <w:rPr>
                <w:rFonts w:asciiTheme="majorHAnsi" w:hAnsiTheme="majorHAnsi" w:cstheme="majorHAnsi"/>
              </w:rPr>
              <w:t xml:space="preserve">  </w:t>
            </w:r>
          </w:p>
          <w:p w:rsidR="008624E3" w:rsidRPr="000C29BC" w:rsidRDefault="008624E3" w:rsidP="000C29BC">
            <w:pPr>
              <w:ind w:left="1260" w:hangingChars="600" w:hanging="12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Kyushu University: M</w:t>
            </w:r>
            <w:r>
              <w:rPr>
                <w:rFonts w:asciiTheme="majorHAnsi" w:hAnsiTheme="majorHAnsi" w:cstheme="majorHAnsi" w:hint="eastAsia"/>
              </w:rPr>
              <w:t xml:space="preserve">s. </w:t>
            </w:r>
            <w:r w:rsidRPr="001828A8">
              <w:rPr>
                <w:rFonts w:asciiTheme="majorHAnsi" w:hAnsiTheme="majorHAnsi" w:cstheme="majorHAnsi"/>
              </w:rPr>
              <w:t>S.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proofErr w:type="spellStart"/>
            <w:r w:rsidRPr="001828A8">
              <w:rPr>
                <w:rFonts w:asciiTheme="majorHAnsi" w:hAnsiTheme="majorHAnsi" w:cstheme="majorHAnsi"/>
              </w:rPr>
              <w:t>Batra</w:t>
            </w:r>
            <w:proofErr w:type="spellEnd"/>
          </w:p>
          <w:p w:rsidR="008624E3" w:rsidRPr="001828A8" w:rsidRDefault="008624E3" w:rsidP="00527CEB">
            <w:pPr>
              <w:ind w:left="1785" w:hangingChars="850" w:hanging="178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Osaka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Univ</w:t>
            </w:r>
            <w:r w:rsidRPr="001828A8">
              <w:rPr>
                <w:rFonts w:asciiTheme="majorHAnsi" w:hAnsiTheme="majorHAnsi" w:cstheme="majorHAnsi"/>
              </w:rPr>
              <w:t>ersity: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1828A8">
              <w:rPr>
                <w:rFonts w:asciiTheme="majorHAnsi" w:hAnsiTheme="majorHAnsi" w:cstheme="majorHAnsi"/>
              </w:rPr>
              <w:t>Ms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1828A8">
              <w:rPr>
                <w:rFonts w:asciiTheme="majorHAnsi" w:hAnsiTheme="majorHAnsi" w:cstheme="majorHAnsi"/>
              </w:rPr>
              <w:t>.N.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proofErr w:type="spellStart"/>
            <w:r w:rsidRPr="001828A8">
              <w:rPr>
                <w:rFonts w:asciiTheme="majorHAnsi" w:hAnsiTheme="majorHAnsi" w:cstheme="majorHAnsi"/>
              </w:rPr>
              <w:t>Sundaravadivelu</w:t>
            </w:r>
            <w:proofErr w:type="spellEnd"/>
          </w:p>
          <w:p w:rsidR="008624E3" w:rsidRPr="001828A8" w:rsidRDefault="008624E3" w:rsidP="00527CEB">
            <w:pPr>
              <w:ind w:left="1260" w:hangingChars="600" w:hanging="1260"/>
              <w:rPr>
                <w:rFonts w:asciiTheme="majorHAnsi" w:hAnsiTheme="majorHAnsi" w:cstheme="majorHAnsi"/>
              </w:rPr>
            </w:pPr>
            <w:proofErr w:type="spellStart"/>
            <w:r w:rsidRPr="001828A8">
              <w:rPr>
                <w:rFonts w:asciiTheme="majorHAnsi" w:hAnsiTheme="majorHAnsi" w:cstheme="majorHAnsi"/>
              </w:rPr>
              <w:t>Doshisha</w:t>
            </w:r>
            <w:proofErr w:type="spellEnd"/>
            <w:r w:rsidRPr="001828A8">
              <w:rPr>
                <w:rFonts w:asciiTheme="majorHAnsi" w:hAnsiTheme="majorHAnsi" w:cstheme="majorHAnsi"/>
              </w:rPr>
              <w:t xml:space="preserve"> University: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1828A8">
              <w:rPr>
                <w:rFonts w:asciiTheme="majorHAnsi" w:hAnsiTheme="majorHAnsi" w:cstheme="majorHAnsi"/>
              </w:rPr>
              <w:t>Mr.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1828A8">
              <w:rPr>
                <w:rFonts w:asciiTheme="majorHAnsi" w:hAnsiTheme="majorHAnsi" w:cstheme="majorHAnsi"/>
              </w:rPr>
              <w:t>V.K.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proofErr w:type="spellStart"/>
            <w:r w:rsidRPr="001828A8">
              <w:rPr>
                <w:rFonts w:asciiTheme="majorHAnsi" w:hAnsiTheme="majorHAnsi" w:cstheme="majorHAnsi"/>
              </w:rPr>
              <w:t>Vikram</w:t>
            </w:r>
            <w:proofErr w:type="spellEnd"/>
          </w:p>
          <w:p w:rsidR="008624E3" w:rsidRPr="001828A8" w:rsidRDefault="008624E3" w:rsidP="001D0F80">
            <w:pPr>
              <w:ind w:left="1785" w:hangingChars="850" w:hanging="1785"/>
              <w:rPr>
                <w:rFonts w:asciiTheme="majorHAnsi" w:hAnsiTheme="majorHAnsi" w:cstheme="majorHAnsi"/>
              </w:rPr>
            </w:pPr>
            <w:r w:rsidRPr="001828A8">
              <w:rPr>
                <w:rFonts w:asciiTheme="majorHAnsi" w:hAnsiTheme="majorHAnsi" w:cstheme="majorHAnsi"/>
              </w:rPr>
              <w:t>Tohoku University: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1828A8">
              <w:rPr>
                <w:rFonts w:asciiTheme="majorHAnsi" w:hAnsiTheme="majorHAnsi" w:cstheme="majorHAnsi"/>
              </w:rPr>
              <w:t>Mr.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1828A8">
              <w:rPr>
                <w:rFonts w:asciiTheme="majorHAnsi" w:hAnsiTheme="majorHAnsi" w:cstheme="majorHAnsi"/>
              </w:rPr>
              <w:t>A.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1828A8">
              <w:rPr>
                <w:rFonts w:asciiTheme="majorHAnsi" w:hAnsiTheme="majorHAnsi" w:cstheme="majorHAnsi"/>
              </w:rPr>
              <w:t>Singh (</w:t>
            </w:r>
            <w:r>
              <w:rPr>
                <w:rFonts w:asciiTheme="majorHAnsi" w:hAnsiTheme="majorHAnsi" w:cstheme="majorHAnsi" w:hint="eastAsia"/>
              </w:rPr>
              <w:t>RQ</w:t>
            </w:r>
            <w:r w:rsidRPr="001828A8">
              <w:rPr>
                <w:rFonts w:asciiTheme="majorHAnsi" w:hAnsiTheme="majorHAnsi" w:cstheme="majorHAnsi"/>
              </w:rPr>
              <w:t>)</w:t>
            </w:r>
          </w:p>
          <w:p w:rsidR="008624E3" w:rsidRPr="001828A8" w:rsidRDefault="008624E3" w:rsidP="001D0F80">
            <w:pPr>
              <w:ind w:left="1785" w:hangingChars="850" w:hanging="1785"/>
              <w:rPr>
                <w:rFonts w:asciiTheme="majorHAnsi" w:hAnsiTheme="majorHAnsi" w:cstheme="majorHAnsi"/>
              </w:rPr>
            </w:pPr>
            <w:r w:rsidRPr="001828A8">
              <w:rPr>
                <w:rFonts w:asciiTheme="majorHAnsi" w:hAnsiTheme="majorHAnsi" w:cstheme="majorHAnsi"/>
              </w:rPr>
              <w:t>Nagoya University: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1828A8">
              <w:rPr>
                <w:rFonts w:asciiTheme="majorHAnsi" w:hAnsiTheme="majorHAnsi" w:cstheme="majorHAnsi"/>
              </w:rPr>
              <w:t>Mr.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1828A8">
              <w:rPr>
                <w:rFonts w:asciiTheme="majorHAnsi" w:hAnsiTheme="majorHAnsi" w:cstheme="majorHAnsi"/>
              </w:rPr>
              <w:t>S.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1828A8">
              <w:rPr>
                <w:rFonts w:asciiTheme="majorHAnsi" w:hAnsiTheme="majorHAnsi" w:cstheme="majorHAnsi"/>
              </w:rPr>
              <w:t>M.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proofErr w:type="spellStart"/>
            <w:r w:rsidRPr="001828A8">
              <w:rPr>
                <w:rFonts w:asciiTheme="majorHAnsi" w:hAnsiTheme="majorHAnsi" w:cstheme="majorHAnsi"/>
              </w:rPr>
              <w:t>Devarajan</w:t>
            </w:r>
            <w:proofErr w:type="spellEnd"/>
            <w:r w:rsidRPr="001828A8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 w:hint="eastAsia"/>
              </w:rPr>
              <w:t>RQ</w:t>
            </w:r>
            <w:r w:rsidRPr="001828A8">
              <w:rPr>
                <w:rFonts w:asciiTheme="majorHAnsi" w:hAnsiTheme="majorHAnsi" w:cstheme="majorHAnsi"/>
              </w:rPr>
              <w:t>)</w:t>
            </w:r>
          </w:p>
          <w:p w:rsidR="008624E3" w:rsidRDefault="008624E3" w:rsidP="00BE4068">
            <w:pPr>
              <w:ind w:left="1260" w:hangingChars="600" w:hanging="1260"/>
              <w:rPr>
                <w:rFonts w:asciiTheme="majorHAnsi" w:hAnsiTheme="majorHAnsi" w:cstheme="majorHAnsi"/>
              </w:rPr>
            </w:pPr>
            <w:proofErr w:type="spellStart"/>
            <w:r w:rsidRPr="001828A8">
              <w:rPr>
                <w:rFonts w:asciiTheme="majorHAnsi" w:hAnsiTheme="majorHAnsi" w:cstheme="majorHAnsi"/>
              </w:rPr>
              <w:t>Waseda</w:t>
            </w:r>
            <w:proofErr w:type="spellEnd"/>
            <w:r w:rsidRPr="001828A8">
              <w:rPr>
                <w:rFonts w:asciiTheme="majorHAnsi" w:hAnsiTheme="majorHAnsi" w:cstheme="majorHAnsi"/>
              </w:rPr>
              <w:t xml:space="preserve"> University: Mr.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1828A8">
              <w:rPr>
                <w:rFonts w:asciiTheme="majorHAnsi" w:hAnsiTheme="majorHAnsi" w:cstheme="majorHAnsi"/>
              </w:rPr>
              <w:t>K.C.K.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1828A8">
              <w:rPr>
                <w:rFonts w:asciiTheme="majorHAnsi" w:hAnsiTheme="majorHAnsi" w:cstheme="majorHAnsi"/>
              </w:rPr>
              <w:t>Prasad(</w:t>
            </w:r>
            <w:r>
              <w:rPr>
                <w:rFonts w:asciiTheme="majorHAnsi" w:hAnsiTheme="majorHAnsi" w:cstheme="majorHAnsi" w:hint="eastAsia"/>
              </w:rPr>
              <w:t>RQ</w:t>
            </w:r>
            <w:r w:rsidRPr="001828A8">
              <w:rPr>
                <w:rFonts w:asciiTheme="majorHAnsi" w:hAnsiTheme="majorHAnsi" w:cstheme="majorHAnsi"/>
              </w:rPr>
              <w:t>)</w:t>
            </w:r>
          </w:p>
          <w:p w:rsidR="008624E3" w:rsidRPr="00F87956" w:rsidRDefault="008624E3" w:rsidP="009E01F1">
            <w:pPr>
              <w:pStyle w:val="a8"/>
              <w:tabs>
                <w:tab w:val="center" w:pos="4252"/>
                <w:tab w:val="right" w:pos="8504"/>
              </w:tabs>
              <w:snapToGrid w:val="0"/>
              <w:rPr>
                <w:rFonts w:asciiTheme="majorHAnsi" w:eastAsiaTheme="minorEastAsia" w:hAnsiTheme="majorHAnsi" w:cstheme="majorHAnsi"/>
                <w:sz w:val="21"/>
                <w:szCs w:val="22"/>
                <w:rPrChange w:id="153" w:author="東京大学" w:date="2012-08-07T15:37:00Z">
                  <w:rPr>
                    <w:rFonts w:asciiTheme="majorHAnsi" w:hAnsiTheme="majorHAnsi" w:cstheme="majorHAnsi"/>
                  </w:rPr>
                </w:rPrChange>
              </w:rPr>
            </w:pPr>
            <w:r w:rsidRPr="001A5A28">
              <w:rPr>
                <w:rFonts w:asciiTheme="majorHAnsi" w:eastAsiaTheme="minorEastAsia" w:hAnsiTheme="majorHAnsi" w:cstheme="majorHAnsi"/>
                <w:sz w:val="21"/>
                <w:szCs w:val="22"/>
                <w:rPrChange w:id="154" w:author="東京大学" w:date="2012-08-07T15:37:00Z">
                  <w:rPr>
                    <w:rFonts w:asciiTheme="majorHAnsi" w:hAnsiTheme="majorHAnsi" w:cstheme="majorHAnsi"/>
                  </w:rPr>
                </w:rPrChange>
              </w:rPr>
              <w:lastRenderedPageBreak/>
              <w:t>University of Tokyo:</w:t>
            </w:r>
            <w:ins w:id="155" w:author="東京大学" w:date="2012-08-07T15:50:00Z">
              <w:r>
                <w:rPr>
                  <w:rFonts w:asciiTheme="majorHAnsi" w:eastAsiaTheme="minorEastAsia" w:hAnsiTheme="majorHAnsi" w:cstheme="majorHAnsi" w:hint="eastAsia"/>
                  <w:sz w:val="21"/>
                  <w:szCs w:val="22"/>
                </w:rPr>
                <w:t xml:space="preserve"> </w:t>
              </w:r>
            </w:ins>
            <w:r w:rsidRPr="001A5A28">
              <w:rPr>
                <w:rFonts w:asciiTheme="majorHAnsi" w:eastAsiaTheme="minorEastAsia" w:hAnsiTheme="majorHAnsi" w:cstheme="majorHAnsi"/>
                <w:sz w:val="21"/>
                <w:szCs w:val="22"/>
                <w:rPrChange w:id="156" w:author="東京大学" w:date="2012-08-07T15:37:00Z">
                  <w:rPr>
                    <w:rFonts w:asciiTheme="majorHAnsi" w:hAnsiTheme="majorHAnsi" w:cstheme="majorHAnsi"/>
                  </w:rPr>
                </w:rPrChange>
              </w:rPr>
              <w:t xml:space="preserve">Mr. </w:t>
            </w:r>
            <w:proofErr w:type="spellStart"/>
            <w:r w:rsidRPr="001A5A28">
              <w:rPr>
                <w:rFonts w:asciiTheme="majorHAnsi" w:eastAsiaTheme="minorEastAsia" w:hAnsiTheme="majorHAnsi" w:cstheme="majorHAnsi"/>
                <w:sz w:val="21"/>
                <w:szCs w:val="22"/>
                <w:rPrChange w:id="157" w:author="東京大学" w:date="2012-08-07T15:37:00Z">
                  <w:rPr>
                    <w:rFonts w:asciiTheme="majorHAnsi" w:hAnsiTheme="majorHAnsi" w:cstheme="majorHAnsi"/>
                  </w:rPr>
                </w:rPrChange>
              </w:rPr>
              <w:t>Pulpadan</w:t>
            </w:r>
            <w:proofErr w:type="spellEnd"/>
            <w:r w:rsidRPr="001A5A28">
              <w:rPr>
                <w:rFonts w:asciiTheme="majorHAnsi" w:eastAsiaTheme="minorEastAsia" w:hAnsiTheme="majorHAnsi" w:cstheme="majorHAnsi"/>
                <w:sz w:val="21"/>
                <w:szCs w:val="22"/>
                <w:rPrChange w:id="158" w:author="東京大学" w:date="2012-08-07T15:37:00Z">
                  <w:rPr>
                    <w:rFonts w:asciiTheme="majorHAnsi" w:hAnsiTheme="majorHAnsi" w:cstheme="majorHAnsi"/>
                  </w:rPr>
                </w:rPrChange>
              </w:rPr>
              <w:t xml:space="preserve"> </w:t>
            </w:r>
            <w:proofErr w:type="spellStart"/>
            <w:r w:rsidRPr="001A5A28">
              <w:rPr>
                <w:rFonts w:asciiTheme="majorHAnsi" w:eastAsiaTheme="minorEastAsia" w:hAnsiTheme="majorHAnsi" w:cstheme="majorHAnsi"/>
                <w:sz w:val="21"/>
                <w:szCs w:val="22"/>
                <w:rPrChange w:id="159" w:author="東京大学" w:date="2012-08-07T15:37:00Z">
                  <w:rPr>
                    <w:rFonts w:asciiTheme="majorHAnsi" w:hAnsiTheme="majorHAnsi" w:cstheme="majorHAnsi"/>
                  </w:rPr>
                </w:rPrChange>
              </w:rPr>
              <w:t>Yunus</w:t>
            </w:r>
            <w:proofErr w:type="spellEnd"/>
            <w:r w:rsidRPr="001A5A28">
              <w:rPr>
                <w:rFonts w:asciiTheme="majorHAnsi" w:eastAsiaTheme="minorEastAsia" w:hAnsiTheme="majorHAnsi" w:cstheme="majorHAnsi"/>
                <w:sz w:val="21"/>
                <w:szCs w:val="22"/>
                <w:rPrChange w:id="160" w:author="東京大学" w:date="2012-08-07T15:37:00Z">
                  <w:rPr>
                    <w:rFonts w:asciiTheme="majorHAnsi" w:hAnsiTheme="majorHAnsi" w:cstheme="majorHAnsi"/>
                  </w:rPr>
                </w:rPrChange>
              </w:rPr>
              <w:t xml:space="preserve"> Ali(RQ) </w:t>
            </w:r>
          </w:p>
        </w:tc>
      </w:tr>
      <w:tr w:rsidR="008624E3" w:rsidRPr="001828A8" w:rsidTr="004C3075">
        <w:trPr>
          <w:ins w:id="161" w:author="東京大学" w:date="2012-08-07T15:26:00Z"/>
        </w:trPr>
        <w:tc>
          <w:tcPr>
            <w:tcW w:w="2443" w:type="dxa"/>
            <w:tcPrChange w:id="162" w:author="東京大学" w:date="2012-08-07T15:27:00Z">
              <w:tcPr>
                <w:tcW w:w="1933" w:type="dxa"/>
              </w:tcPr>
            </w:tcPrChange>
          </w:tcPr>
          <w:p w:rsidR="008624E3" w:rsidRPr="001828A8" w:rsidRDefault="008624E3" w:rsidP="00FF58D8">
            <w:pPr>
              <w:rPr>
                <w:ins w:id="163" w:author="東京大学" w:date="2012-08-07T15:26:00Z"/>
                <w:rFonts w:asciiTheme="majorHAnsi" w:hAnsiTheme="majorHAnsi" w:cstheme="majorHAnsi"/>
              </w:rPr>
            </w:pPr>
            <w:ins w:id="164" w:author="東京大学" w:date="2012-08-08T14:23:00Z">
              <w:r>
                <w:rPr>
                  <w:rFonts w:asciiTheme="majorHAnsi" w:hAnsiTheme="majorHAnsi" w:cstheme="majorHAnsi" w:hint="eastAsia"/>
                </w:rPr>
                <w:lastRenderedPageBreak/>
                <w:t>14</w:t>
              </w:r>
            </w:ins>
            <w:ins w:id="165" w:author="東京大学" w:date="2012-08-07T15:26:00Z">
              <w:r>
                <w:rPr>
                  <w:rFonts w:asciiTheme="majorHAnsi" w:hAnsiTheme="majorHAnsi" w:cstheme="majorHAnsi"/>
                </w:rPr>
                <w:t>:30-1</w:t>
              </w:r>
            </w:ins>
            <w:ins w:id="166" w:author="東京大学" w:date="2012-08-08T14:23:00Z">
              <w:r>
                <w:rPr>
                  <w:rFonts w:asciiTheme="majorHAnsi" w:hAnsiTheme="majorHAnsi" w:cstheme="majorHAnsi" w:hint="eastAsia"/>
                </w:rPr>
                <w:t>4</w:t>
              </w:r>
            </w:ins>
            <w:ins w:id="167" w:author="東京大学" w:date="2012-08-07T15:26:00Z">
              <w:r w:rsidRPr="004C3075">
                <w:rPr>
                  <w:rFonts w:asciiTheme="majorHAnsi" w:hAnsiTheme="majorHAnsi" w:cstheme="majorHAnsi"/>
                </w:rPr>
                <w:t>:40</w:t>
              </w:r>
            </w:ins>
          </w:p>
        </w:tc>
        <w:tc>
          <w:tcPr>
            <w:tcW w:w="3045" w:type="dxa"/>
            <w:tcPrChange w:id="168" w:author="東京大学" w:date="2012-08-07T15:27:00Z">
              <w:tcPr>
                <w:tcW w:w="3209" w:type="dxa"/>
              </w:tcPr>
            </w:tcPrChange>
          </w:tcPr>
          <w:p w:rsidR="008624E3" w:rsidRPr="001828A8" w:rsidRDefault="008624E3" w:rsidP="009A46BE">
            <w:pPr>
              <w:jc w:val="left"/>
              <w:rPr>
                <w:ins w:id="169" w:author="東京大学" w:date="2012-08-07T15:26:00Z"/>
                <w:rFonts w:asciiTheme="majorHAnsi" w:hAnsiTheme="majorHAnsi" w:cstheme="majorHAnsi"/>
              </w:rPr>
            </w:pPr>
            <w:ins w:id="170" w:author="東京大学" w:date="2012-08-07T15:26:00Z">
              <w:r w:rsidRPr="001828A8">
                <w:rPr>
                  <w:rFonts w:asciiTheme="majorHAnsi" w:hAnsiTheme="majorHAnsi" w:cstheme="majorHAnsi"/>
                </w:rPr>
                <w:t>Presentation</w:t>
              </w:r>
              <w:r>
                <w:rPr>
                  <w:rFonts w:asciiTheme="majorHAnsi" w:hAnsiTheme="majorHAnsi" w:cstheme="majorHAnsi" w:hint="eastAsia"/>
                </w:rPr>
                <w:t xml:space="preserve">: </w:t>
              </w:r>
              <w:r>
                <w:rPr>
                  <w:rFonts w:asciiTheme="majorHAnsi" w:hAnsiTheme="majorHAnsi" w:cstheme="majorHAnsi"/>
                </w:rPr>
                <w:t>Japanese</w:t>
              </w:r>
              <w:r>
                <w:rPr>
                  <w:rFonts w:asciiTheme="majorHAnsi" w:hAnsiTheme="majorHAnsi" w:cstheme="majorHAnsi" w:hint="eastAsia"/>
                </w:rPr>
                <w:t xml:space="preserve"> </w:t>
              </w:r>
              <w:r w:rsidRPr="001828A8">
                <w:rPr>
                  <w:rFonts w:asciiTheme="majorHAnsi" w:hAnsiTheme="majorHAnsi" w:cstheme="majorHAnsi"/>
                </w:rPr>
                <w:t>Government Scholarship and VISA</w:t>
              </w:r>
            </w:ins>
          </w:p>
        </w:tc>
        <w:tc>
          <w:tcPr>
            <w:tcW w:w="5144" w:type="dxa"/>
            <w:tcPrChange w:id="171" w:author="東京大学" w:date="2012-08-07T15:27:00Z">
              <w:tcPr>
                <w:tcW w:w="5490" w:type="dxa"/>
              </w:tcPr>
            </w:tcPrChange>
          </w:tcPr>
          <w:p w:rsidR="008624E3" w:rsidRPr="001828A8" w:rsidRDefault="008624E3" w:rsidP="004C3075">
            <w:pPr>
              <w:rPr>
                <w:ins w:id="172" w:author="東京大学" w:date="2012-08-07T15:26:00Z"/>
                <w:rFonts w:asciiTheme="majorHAnsi" w:hAnsiTheme="majorHAnsi" w:cstheme="majorHAnsi"/>
              </w:rPr>
            </w:pPr>
            <w:ins w:id="173" w:author="東京大学" w:date="2012-08-07T15:26:00Z">
              <w:r w:rsidRPr="001828A8">
                <w:rPr>
                  <w:rFonts w:asciiTheme="majorHAnsi" w:hAnsiTheme="majorHAnsi" w:cstheme="majorHAnsi"/>
                </w:rPr>
                <w:t>Representative</w:t>
              </w:r>
              <w:r>
                <w:rPr>
                  <w:rFonts w:asciiTheme="majorHAnsi" w:hAnsiTheme="majorHAnsi" w:cstheme="majorHAnsi" w:hint="eastAsia"/>
                </w:rPr>
                <w:t xml:space="preserve"> of the </w:t>
              </w:r>
              <w:r w:rsidRPr="001828A8">
                <w:rPr>
                  <w:rFonts w:asciiTheme="majorHAnsi" w:hAnsiTheme="majorHAnsi" w:cstheme="majorHAnsi"/>
                </w:rPr>
                <w:t>Embassy of Japan</w:t>
              </w:r>
            </w:ins>
          </w:p>
        </w:tc>
      </w:tr>
      <w:tr w:rsidR="008624E3" w:rsidRPr="001828A8" w:rsidTr="004C3075">
        <w:tc>
          <w:tcPr>
            <w:tcW w:w="2443" w:type="dxa"/>
            <w:tcPrChange w:id="174" w:author="東京大学" w:date="2012-08-07T15:27:00Z">
              <w:tcPr>
                <w:tcW w:w="1933" w:type="dxa"/>
              </w:tcPr>
            </w:tcPrChange>
          </w:tcPr>
          <w:p w:rsidR="008624E3" w:rsidRPr="001828A8" w:rsidRDefault="008624E3" w:rsidP="003C4EC1">
            <w:pPr>
              <w:rPr>
                <w:rFonts w:asciiTheme="majorHAnsi" w:hAnsiTheme="majorHAnsi" w:cstheme="majorHAnsi"/>
              </w:rPr>
              <w:pPrChange w:id="175" w:author="東京大学" w:date="2012-08-08T14:23:00Z">
                <w:pPr/>
              </w:pPrChange>
            </w:pPr>
            <w:ins w:id="176" w:author="東京大学" w:date="2012-08-07T15:27:00Z">
              <w:r w:rsidRPr="004C3075">
                <w:rPr>
                  <w:rFonts w:asciiTheme="majorHAnsi" w:hAnsiTheme="majorHAnsi" w:cstheme="majorHAnsi"/>
                </w:rPr>
                <w:t>1</w:t>
              </w:r>
            </w:ins>
            <w:ins w:id="177" w:author="東京大学" w:date="2012-08-08T14:23:00Z">
              <w:r w:rsidR="003C4EC1">
                <w:rPr>
                  <w:rFonts w:asciiTheme="majorHAnsi" w:hAnsiTheme="majorHAnsi" w:cstheme="majorHAnsi" w:hint="eastAsia"/>
                </w:rPr>
                <w:t>4</w:t>
              </w:r>
            </w:ins>
            <w:ins w:id="178" w:author="東京大学" w:date="2012-08-07T15:27:00Z">
              <w:r w:rsidR="003C4EC1">
                <w:rPr>
                  <w:rFonts w:asciiTheme="majorHAnsi" w:hAnsiTheme="majorHAnsi" w:cstheme="majorHAnsi"/>
                </w:rPr>
                <w:t>:40-1</w:t>
              </w:r>
            </w:ins>
            <w:ins w:id="179" w:author="東京大学" w:date="2012-08-08T14:23:00Z">
              <w:r w:rsidR="003C4EC1">
                <w:rPr>
                  <w:rFonts w:asciiTheme="majorHAnsi" w:hAnsiTheme="majorHAnsi" w:cstheme="majorHAnsi" w:hint="eastAsia"/>
                </w:rPr>
                <w:t>4</w:t>
              </w:r>
            </w:ins>
            <w:ins w:id="180" w:author="東京大学" w:date="2012-08-07T15:27:00Z">
              <w:r w:rsidRPr="004C3075">
                <w:rPr>
                  <w:rFonts w:asciiTheme="majorHAnsi" w:hAnsiTheme="majorHAnsi" w:cstheme="majorHAnsi"/>
                </w:rPr>
                <w:t>:50</w:t>
              </w:r>
            </w:ins>
            <w:del w:id="181" w:author="東京大学" w:date="2012-08-07T15:27:00Z">
              <w:r w:rsidRPr="001828A8" w:rsidDel="004C3075">
                <w:rPr>
                  <w:rFonts w:asciiTheme="majorHAnsi" w:hAnsiTheme="majorHAnsi" w:cstheme="majorHAnsi"/>
                </w:rPr>
                <w:delText>11:</w:delText>
              </w:r>
              <w:r w:rsidDel="004C3075">
                <w:rPr>
                  <w:rFonts w:asciiTheme="majorHAnsi" w:hAnsiTheme="majorHAnsi" w:cstheme="majorHAnsi" w:hint="eastAsia"/>
                </w:rPr>
                <w:delText>4</w:delText>
              </w:r>
              <w:r w:rsidRPr="001828A8" w:rsidDel="004C3075">
                <w:rPr>
                  <w:rFonts w:asciiTheme="majorHAnsi" w:hAnsiTheme="majorHAnsi" w:cstheme="majorHAnsi"/>
                </w:rPr>
                <w:delText>0</w:delText>
              </w:r>
            </w:del>
            <w:r w:rsidRPr="001828A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045" w:type="dxa"/>
            <w:tcPrChange w:id="182" w:author="東京大学" w:date="2012-08-07T15:27:00Z">
              <w:tcPr>
                <w:tcW w:w="3209" w:type="dxa"/>
              </w:tcPr>
            </w:tcPrChange>
          </w:tcPr>
          <w:p w:rsidR="008624E3" w:rsidRPr="00527CEB" w:rsidRDefault="008624E3" w:rsidP="009A46BE">
            <w:pPr>
              <w:jc w:val="left"/>
              <w:rPr>
                <w:rFonts w:asciiTheme="majorHAnsi" w:hAnsiTheme="majorHAnsi" w:cstheme="majorHAnsi"/>
              </w:rPr>
            </w:pPr>
            <w:r w:rsidRPr="001828A8">
              <w:rPr>
                <w:rFonts w:asciiTheme="majorHAnsi" w:hAnsiTheme="majorHAnsi" w:cstheme="majorHAnsi"/>
              </w:rPr>
              <w:t>Presentation</w:t>
            </w:r>
            <w:r>
              <w:rPr>
                <w:rFonts w:asciiTheme="majorHAnsi" w:hAnsiTheme="majorHAnsi" w:cstheme="majorHAnsi" w:hint="eastAsia"/>
              </w:rPr>
              <w:t xml:space="preserve">: </w:t>
            </w:r>
            <w:r>
              <w:rPr>
                <w:rFonts w:asciiTheme="majorHAnsi" w:eastAsia="ＭＳ ゴシック" w:hAnsiTheme="majorHAnsi" w:cstheme="majorHAnsi" w:hint="eastAsia"/>
                <w:szCs w:val="21"/>
              </w:rPr>
              <w:t xml:space="preserve"> </w:t>
            </w:r>
          </w:p>
          <w:p w:rsidR="008624E3" w:rsidRPr="009A46BE" w:rsidRDefault="008624E3" w:rsidP="009A46BE">
            <w:pPr>
              <w:jc w:val="left"/>
              <w:rPr>
                <w:rFonts w:asciiTheme="majorHAnsi" w:hAnsiTheme="majorHAnsi" w:cstheme="majorHAnsi"/>
              </w:rPr>
            </w:pPr>
            <w:r w:rsidRPr="001828A8">
              <w:rPr>
                <w:rFonts w:asciiTheme="majorHAnsi" w:eastAsia="ＭＳ ゴシック" w:hAnsiTheme="majorHAnsi" w:cstheme="majorHAnsi"/>
                <w:szCs w:val="21"/>
              </w:rPr>
              <w:t>SONY</w:t>
            </w:r>
            <w:r>
              <w:rPr>
                <w:rFonts w:asciiTheme="majorHAnsi" w:eastAsia="ＭＳ ゴシック" w:hAnsiTheme="majorHAnsi" w:cstheme="majorHAnsi" w:hint="eastAsia"/>
                <w:szCs w:val="21"/>
              </w:rPr>
              <w:t xml:space="preserve"> GLOBAL Recruitment</w:t>
            </w:r>
          </w:p>
        </w:tc>
        <w:tc>
          <w:tcPr>
            <w:tcW w:w="5144" w:type="dxa"/>
            <w:tcPrChange w:id="183" w:author="東京大学" w:date="2012-08-07T15:27:00Z">
              <w:tcPr>
                <w:tcW w:w="5490" w:type="dxa"/>
              </w:tcPr>
            </w:tcPrChange>
          </w:tcPr>
          <w:p w:rsidR="008624E3" w:rsidRDefault="008624E3" w:rsidP="008624E3">
            <w:pPr>
              <w:rPr>
                <w:ins w:id="184" w:author="東京大学" w:date="2012-08-08T14:13:00Z"/>
                <w:rFonts w:asciiTheme="majorHAnsi" w:hAnsiTheme="majorHAnsi" w:cstheme="majorHAnsi" w:hint="eastAsia"/>
              </w:rPr>
            </w:pPr>
            <w:ins w:id="185" w:author="東京大学" w:date="2012-08-08T14:13:00Z">
              <w:r>
                <w:rPr>
                  <w:rFonts w:asciiTheme="majorHAnsi" w:hAnsiTheme="majorHAnsi" w:cstheme="majorHAnsi"/>
                </w:rPr>
                <w:t xml:space="preserve">Dr. </w:t>
              </w:r>
              <w:proofErr w:type="spellStart"/>
              <w:r>
                <w:rPr>
                  <w:rFonts w:asciiTheme="majorHAnsi" w:hAnsiTheme="majorHAnsi" w:cstheme="majorHAnsi"/>
                </w:rPr>
                <w:t>Asha</w:t>
              </w:r>
              <w:proofErr w:type="spellEnd"/>
              <w:r>
                <w:rPr>
                  <w:rFonts w:asciiTheme="majorHAnsi" w:hAnsiTheme="majorHAnsi" w:cstheme="majorHAnsi"/>
                </w:rPr>
                <w:t xml:space="preserve"> </w:t>
              </w:r>
              <w:proofErr w:type="spellStart"/>
              <w:r>
                <w:rPr>
                  <w:rFonts w:asciiTheme="majorHAnsi" w:hAnsiTheme="majorHAnsi" w:cstheme="majorHAnsi"/>
                </w:rPr>
                <w:t>Bhandary</w:t>
              </w:r>
              <w:proofErr w:type="spellEnd"/>
            </w:ins>
          </w:p>
          <w:p w:rsidR="008624E3" w:rsidRPr="008624E3" w:rsidRDefault="008624E3" w:rsidP="008624E3">
            <w:pPr>
              <w:rPr>
                <w:ins w:id="186" w:author="東京大学" w:date="2012-08-08T14:13:00Z"/>
                <w:rFonts w:asciiTheme="majorHAnsi" w:hAnsiTheme="majorHAnsi" w:cstheme="majorHAnsi"/>
              </w:rPr>
            </w:pPr>
            <w:ins w:id="187" w:author="東京大学" w:date="2012-08-08T14:13:00Z">
              <w:r w:rsidRPr="008624E3">
                <w:rPr>
                  <w:rFonts w:asciiTheme="majorHAnsi" w:hAnsiTheme="majorHAnsi" w:cstheme="majorHAnsi"/>
                </w:rPr>
                <w:t>Head of Human Resources</w:t>
              </w:r>
            </w:ins>
          </w:p>
          <w:p w:rsidR="008624E3" w:rsidRPr="003D20CA" w:rsidDel="004C3075" w:rsidRDefault="008624E3" w:rsidP="008624E3">
            <w:pPr>
              <w:rPr>
                <w:del w:id="188" w:author="東京大学" w:date="2012-08-07T15:20:00Z"/>
                <w:rFonts w:asciiTheme="majorHAnsi" w:hAnsiTheme="majorHAnsi" w:cstheme="majorHAnsi"/>
                <w:color w:val="FF0000"/>
                <w:szCs w:val="21"/>
              </w:rPr>
            </w:pPr>
            <w:ins w:id="189" w:author="東京大学" w:date="2012-08-08T14:13:00Z">
              <w:r w:rsidRPr="008624E3">
                <w:rPr>
                  <w:rFonts w:asciiTheme="majorHAnsi" w:hAnsiTheme="majorHAnsi" w:cstheme="majorHAnsi"/>
                </w:rPr>
                <w:t>Sony India Software Centre Pvt. Ltd.</w:t>
              </w:r>
            </w:ins>
            <w:del w:id="190" w:author="東京大学" w:date="2012-08-07T15:19:00Z">
              <w:r w:rsidDel="004C3075">
                <w:rPr>
                  <w:rFonts w:asciiTheme="majorHAnsi" w:hAnsiTheme="majorHAnsi" w:cstheme="majorHAnsi" w:hint="eastAsia"/>
                  <w:color w:val="FF0000"/>
                  <w:szCs w:val="21"/>
                </w:rPr>
                <w:delText>副社長（日本人・本学</w:delText>
              </w:r>
              <w:bookmarkStart w:id="191" w:name="_GoBack"/>
              <w:bookmarkEnd w:id="191"/>
              <w:r w:rsidRPr="003D20CA" w:rsidDel="004C3075">
                <w:rPr>
                  <w:rFonts w:asciiTheme="majorHAnsi" w:hAnsiTheme="majorHAnsi" w:cstheme="majorHAnsi" w:hint="eastAsia"/>
                  <w:color w:val="FF0000"/>
                  <w:szCs w:val="21"/>
                </w:rPr>
                <w:delText>校友会）或いはインド人女性人事担当責任者</w:delText>
              </w:r>
            </w:del>
          </w:p>
          <w:p w:rsidR="008624E3" w:rsidRPr="007C1644" w:rsidRDefault="008624E3" w:rsidP="004C3075">
            <w:pPr>
              <w:rPr>
                <w:rFonts w:asciiTheme="majorHAnsi" w:hAnsiTheme="majorHAnsi" w:cstheme="majorHAnsi"/>
                <w:szCs w:val="21"/>
              </w:rPr>
            </w:pPr>
            <w:del w:id="192" w:author="東京大学" w:date="2012-08-08T14:13:00Z">
              <w:r w:rsidRPr="001828A8" w:rsidDel="008624E3">
                <w:rPr>
                  <w:rFonts w:asciiTheme="majorHAnsi" w:hAnsiTheme="majorHAnsi" w:cstheme="majorHAnsi"/>
                  <w:szCs w:val="21"/>
                </w:rPr>
                <w:delText>Son</w:delText>
              </w:r>
              <w:r w:rsidDel="008624E3">
                <w:rPr>
                  <w:rFonts w:asciiTheme="majorHAnsi" w:hAnsiTheme="majorHAnsi" w:cstheme="majorHAnsi"/>
                  <w:szCs w:val="21"/>
                </w:rPr>
                <w:delText>y India Software Centre Pvt. Lt</w:delText>
              </w:r>
              <w:r w:rsidDel="008624E3">
                <w:rPr>
                  <w:rFonts w:asciiTheme="majorHAnsi" w:hAnsiTheme="majorHAnsi" w:cstheme="majorHAnsi" w:hint="eastAsia"/>
                  <w:szCs w:val="21"/>
                </w:rPr>
                <w:delText>d</w:delText>
              </w:r>
            </w:del>
          </w:p>
        </w:tc>
      </w:tr>
      <w:tr w:rsidR="008624E3" w:rsidRPr="001828A8" w:rsidTr="004C3075">
        <w:tc>
          <w:tcPr>
            <w:tcW w:w="2443" w:type="dxa"/>
            <w:tcPrChange w:id="193" w:author="東京大学" w:date="2012-08-07T15:27:00Z">
              <w:tcPr>
                <w:tcW w:w="1933" w:type="dxa"/>
              </w:tcPr>
            </w:tcPrChange>
          </w:tcPr>
          <w:p w:rsidR="008624E3" w:rsidRPr="001828A8" w:rsidRDefault="003C4EC1" w:rsidP="00FF58D8">
            <w:pPr>
              <w:rPr>
                <w:rFonts w:asciiTheme="majorHAnsi" w:hAnsiTheme="majorHAnsi" w:cstheme="majorHAnsi"/>
              </w:rPr>
            </w:pPr>
            <w:ins w:id="194" w:author="東京大学" w:date="2012-08-07T15:27:00Z">
              <w:r>
                <w:rPr>
                  <w:rFonts w:asciiTheme="majorHAnsi" w:hAnsiTheme="majorHAnsi" w:cstheme="majorHAnsi"/>
                </w:rPr>
                <w:t>1</w:t>
              </w:r>
            </w:ins>
            <w:ins w:id="195" w:author="東京大学" w:date="2012-08-08T14:23:00Z">
              <w:r>
                <w:rPr>
                  <w:rFonts w:asciiTheme="majorHAnsi" w:hAnsiTheme="majorHAnsi" w:cstheme="majorHAnsi" w:hint="eastAsia"/>
                </w:rPr>
                <w:t>4</w:t>
              </w:r>
            </w:ins>
            <w:ins w:id="196" w:author="東京大学" w:date="2012-08-07T15:27:00Z">
              <w:r>
                <w:rPr>
                  <w:rFonts w:asciiTheme="majorHAnsi" w:hAnsiTheme="majorHAnsi" w:cstheme="majorHAnsi"/>
                </w:rPr>
                <w:t>:50-1</w:t>
              </w:r>
            </w:ins>
            <w:ins w:id="197" w:author="東京大学" w:date="2012-08-08T14:23:00Z">
              <w:r>
                <w:rPr>
                  <w:rFonts w:asciiTheme="majorHAnsi" w:hAnsiTheme="majorHAnsi" w:cstheme="majorHAnsi" w:hint="eastAsia"/>
                </w:rPr>
                <w:t>5</w:t>
              </w:r>
            </w:ins>
            <w:ins w:id="198" w:author="東京大学" w:date="2012-08-07T15:27:00Z">
              <w:r w:rsidR="008624E3" w:rsidRPr="004C3075">
                <w:rPr>
                  <w:rFonts w:asciiTheme="majorHAnsi" w:hAnsiTheme="majorHAnsi" w:cstheme="majorHAnsi"/>
                </w:rPr>
                <w:t>:00</w:t>
              </w:r>
            </w:ins>
            <w:del w:id="199" w:author="東京大学" w:date="2012-08-07T15:27:00Z">
              <w:r w:rsidR="008624E3" w:rsidRPr="001828A8" w:rsidDel="004C3075">
                <w:rPr>
                  <w:rFonts w:asciiTheme="majorHAnsi" w:hAnsiTheme="majorHAnsi" w:cstheme="majorHAnsi"/>
                </w:rPr>
                <w:delText>11:</w:delText>
              </w:r>
              <w:r w:rsidR="008624E3" w:rsidDel="004C3075">
                <w:rPr>
                  <w:rFonts w:asciiTheme="majorHAnsi" w:hAnsiTheme="majorHAnsi" w:cstheme="majorHAnsi" w:hint="eastAsia"/>
                </w:rPr>
                <w:delText>50-12:00</w:delText>
              </w:r>
            </w:del>
            <w:r w:rsidR="008624E3" w:rsidRPr="001828A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045" w:type="dxa"/>
            <w:tcPrChange w:id="200" w:author="東京大学" w:date="2012-08-07T15:27:00Z">
              <w:tcPr>
                <w:tcW w:w="3209" w:type="dxa"/>
              </w:tcPr>
            </w:tcPrChange>
          </w:tcPr>
          <w:p w:rsidR="008624E3" w:rsidRDefault="008624E3" w:rsidP="00875B65">
            <w:pPr>
              <w:rPr>
                <w:rFonts w:asciiTheme="majorHAnsi" w:hAnsiTheme="majorHAnsi" w:cstheme="majorHAnsi"/>
              </w:rPr>
            </w:pPr>
            <w:r w:rsidRPr="001828A8">
              <w:rPr>
                <w:rFonts w:asciiTheme="majorHAnsi" w:hAnsiTheme="majorHAnsi" w:cstheme="majorHAnsi"/>
              </w:rPr>
              <w:t>Presentation</w:t>
            </w:r>
            <w:r>
              <w:rPr>
                <w:rFonts w:asciiTheme="majorHAnsi" w:hAnsiTheme="majorHAnsi" w:cstheme="majorHAnsi" w:hint="eastAsia"/>
              </w:rPr>
              <w:t>:</w:t>
            </w:r>
            <w:r w:rsidRPr="00875B65">
              <w:rPr>
                <w:rFonts w:asciiTheme="majorHAnsi" w:hAnsiTheme="majorHAnsi" w:cstheme="majorHAnsi" w:hint="eastAsia"/>
              </w:rPr>
              <w:t xml:space="preserve"> </w:t>
            </w:r>
            <w:r w:rsidRPr="00875B65">
              <w:rPr>
                <w:rFonts w:asciiTheme="majorHAnsi" w:hAnsiTheme="majorHAnsi" w:cstheme="majorHAnsi"/>
              </w:rPr>
              <w:t>An Introduction to RIKEN</w:t>
            </w:r>
          </w:p>
          <w:p w:rsidR="008624E3" w:rsidRPr="00875B65" w:rsidRDefault="008624E3" w:rsidP="00875B65">
            <w:pPr>
              <w:rPr>
                <w:rFonts w:asciiTheme="majorHAnsi" w:hAnsiTheme="majorHAnsi" w:cstheme="majorHAnsi"/>
              </w:rPr>
            </w:pPr>
            <w:r w:rsidRPr="001828A8">
              <w:rPr>
                <w:rFonts w:asciiTheme="majorHAnsi" w:eastAsia="ＭＳ ゴシック" w:hAnsiTheme="majorHAnsi" w:cstheme="majorHAnsi"/>
                <w:szCs w:val="21"/>
              </w:rPr>
              <w:t xml:space="preserve">by </w:t>
            </w:r>
            <w:r>
              <w:rPr>
                <w:rFonts w:asciiTheme="majorHAnsi" w:hAnsiTheme="majorHAnsi" w:cstheme="majorHAnsi" w:hint="eastAsia"/>
              </w:rPr>
              <w:t>RIKEN</w:t>
            </w:r>
          </w:p>
        </w:tc>
        <w:tc>
          <w:tcPr>
            <w:tcW w:w="5144" w:type="dxa"/>
            <w:tcPrChange w:id="201" w:author="東京大学" w:date="2012-08-07T15:27:00Z">
              <w:tcPr>
                <w:tcW w:w="5490" w:type="dxa"/>
              </w:tcPr>
            </w:tcPrChange>
          </w:tcPr>
          <w:p w:rsidR="008624E3" w:rsidRPr="001828A8" w:rsidRDefault="008624E3" w:rsidP="00102ED6">
            <w:pPr>
              <w:rPr>
                <w:rFonts w:asciiTheme="majorHAnsi" w:hAnsiTheme="majorHAnsi" w:cstheme="majorHAnsi"/>
              </w:rPr>
            </w:pPr>
            <w:r w:rsidRPr="00FF58D8">
              <w:rPr>
                <w:rFonts w:asciiTheme="majorHAnsi" w:hAnsiTheme="majorHAnsi" w:cstheme="majorHAnsi" w:hint="eastAsia"/>
              </w:rPr>
              <w:t>Mr.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proofErr w:type="spellStart"/>
            <w:r w:rsidRPr="00FF58D8">
              <w:rPr>
                <w:rFonts w:asciiTheme="majorHAnsi" w:hAnsiTheme="majorHAnsi" w:cstheme="majorHAnsi" w:hint="eastAsia"/>
              </w:rPr>
              <w:t>Motohide</w:t>
            </w:r>
            <w:proofErr w:type="spellEnd"/>
            <w:r w:rsidRPr="00FF58D8"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Yokota</w:t>
            </w:r>
          </w:p>
          <w:p w:rsidR="008624E3" w:rsidRDefault="008624E3" w:rsidP="00463CE6">
            <w:pPr>
              <w:rPr>
                <w:rFonts w:asciiTheme="majorHAnsi" w:hAnsiTheme="majorHAnsi" w:cstheme="majorHAnsi"/>
              </w:rPr>
            </w:pPr>
            <w:r w:rsidRPr="00463CE6">
              <w:rPr>
                <w:rFonts w:asciiTheme="majorHAnsi" w:hAnsiTheme="majorHAnsi" w:cstheme="majorHAnsi" w:hint="eastAsia"/>
              </w:rPr>
              <w:t>Director,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463CE6">
              <w:rPr>
                <w:rFonts w:asciiTheme="majorHAnsi" w:hAnsiTheme="majorHAnsi" w:cstheme="majorHAnsi" w:hint="eastAsia"/>
              </w:rPr>
              <w:t>Global Relations Office</w:t>
            </w:r>
          </w:p>
          <w:p w:rsidR="008624E3" w:rsidRPr="001828A8" w:rsidRDefault="008624E3" w:rsidP="00463C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RIKEN</w:t>
            </w:r>
          </w:p>
        </w:tc>
      </w:tr>
      <w:tr w:rsidR="003C4EC1" w:rsidRPr="001828A8" w:rsidTr="003C4EC1">
        <w:tc>
          <w:tcPr>
            <w:tcW w:w="2443" w:type="dxa"/>
          </w:tcPr>
          <w:p w:rsidR="003C4EC1" w:rsidRDefault="003C4EC1" w:rsidP="00FF58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 w:hint="eastAsia"/>
              </w:rPr>
              <w:t>5</w:t>
            </w:r>
            <w:r>
              <w:rPr>
                <w:rFonts w:asciiTheme="majorHAnsi" w:hAnsiTheme="majorHAnsi" w:cstheme="majorHAnsi"/>
              </w:rPr>
              <w:t>:00-1</w:t>
            </w:r>
            <w:r>
              <w:rPr>
                <w:rFonts w:asciiTheme="majorHAnsi" w:hAnsiTheme="majorHAnsi" w:cstheme="majorHAnsi" w:hint="eastAsia"/>
              </w:rPr>
              <w:t>5</w:t>
            </w:r>
            <w:r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8189" w:type="dxa"/>
            <w:gridSpan w:val="2"/>
          </w:tcPr>
          <w:p w:rsidR="003C4EC1" w:rsidRPr="00FF58D8" w:rsidRDefault="003C4EC1" w:rsidP="00102ED6">
            <w:pPr>
              <w:rPr>
                <w:rFonts w:asciiTheme="majorHAnsi" w:hAnsiTheme="majorHAnsi" w:cstheme="majorHAnsi" w:hint="eastAsia"/>
              </w:rPr>
            </w:pPr>
            <w:ins w:id="202" w:author="東京大学" w:date="2012-08-08T14:24:00Z">
              <w:r>
                <w:rPr>
                  <w:rFonts w:asciiTheme="majorHAnsi" w:hAnsiTheme="majorHAnsi" w:cstheme="majorHAnsi" w:hint="eastAsia"/>
                </w:rPr>
                <w:t>Luck-Draw award announcement</w:t>
              </w:r>
            </w:ins>
          </w:p>
        </w:tc>
      </w:tr>
      <w:tr w:rsidR="008624E3" w:rsidRPr="001828A8" w:rsidDel="004C3075" w:rsidTr="004C3075">
        <w:trPr>
          <w:del w:id="203" w:author="東京大学" w:date="2012-08-07T15:27:00Z"/>
        </w:trPr>
        <w:tc>
          <w:tcPr>
            <w:tcW w:w="2443" w:type="dxa"/>
            <w:tcPrChange w:id="204" w:author="東京大学" w:date="2012-08-07T15:27:00Z">
              <w:tcPr>
                <w:tcW w:w="1933" w:type="dxa"/>
              </w:tcPr>
            </w:tcPrChange>
          </w:tcPr>
          <w:p w:rsidR="008624E3" w:rsidDel="004C3075" w:rsidRDefault="008624E3" w:rsidP="001828A8">
            <w:pPr>
              <w:rPr>
                <w:del w:id="205" w:author="東京大学" w:date="2012-08-07T15:27:00Z"/>
                <w:rFonts w:asciiTheme="majorHAnsi" w:hAnsiTheme="majorHAnsi" w:cstheme="majorHAnsi"/>
              </w:rPr>
            </w:pPr>
            <w:del w:id="206" w:author="東京大学" w:date="2012-08-07T15:27:00Z">
              <w:r w:rsidRPr="001828A8" w:rsidDel="004C3075">
                <w:rPr>
                  <w:rFonts w:asciiTheme="majorHAnsi" w:hAnsiTheme="majorHAnsi" w:cstheme="majorHAnsi"/>
                </w:rPr>
                <w:delText>12:00</w:delText>
              </w:r>
              <w:r w:rsidDel="004C3075">
                <w:rPr>
                  <w:rFonts w:asciiTheme="majorHAnsi" w:hAnsiTheme="majorHAnsi" w:cstheme="majorHAnsi" w:hint="eastAsia"/>
                </w:rPr>
                <w:delText xml:space="preserve">- </w:delText>
              </w:r>
              <w:r w:rsidRPr="001828A8" w:rsidDel="004C3075">
                <w:rPr>
                  <w:rFonts w:asciiTheme="majorHAnsi" w:hAnsiTheme="majorHAnsi" w:cstheme="majorHAnsi"/>
                </w:rPr>
                <w:delText>1</w:delText>
              </w:r>
              <w:r w:rsidDel="004C3075">
                <w:rPr>
                  <w:rFonts w:asciiTheme="majorHAnsi" w:hAnsiTheme="majorHAnsi" w:cstheme="majorHAnsi" w:hint="eastAsia"/>
                </w:rPr>
                <w:delText>2</w:delText>
              </w:r>
              <w:r w:rsidRPr="001828A8" w:rsidDel="004C3075">
                <w:rPr>
                  <w:rFonts w:asciiTheme="majorHAnsi" w:hAnsiTheme="majorHAnsi" w:cstheme="majorHAnsi"/>
                </w:rPr>
                <w:delText>:</w:delText>
              </w:r>
              <w:r w:rsidDel="004C3075">
                <w:rPr>
                  <w:rFonts w:asciiTheme="majorHAnsi" w:hAnsiTheme="majorHAnsi" w:cstheme="majorHAnsi" w:hint="eastAsia"/>
                </w:rPr>
                <w:delText>3</w:delText>
              </w:r>
              <w:r w:rsidRPr="001828A8" w:rsidDel="004C3075">
                <w:rPr>
                  <w:rFonts w:asciiTheme="majorHAnsi" w:hAnsiTheme="majorHAnsi" w:cstheme="majorHAnsi"/>
                </w:rPr>
                <w:delText xml:space="preserve">0 </w:delText>
              </w:r>
            </w:del>
          </w:p>
          <w:p w:rsidR="008624E3" w:rsidRPr="001828A8" w:rsidDel="004C3075" w:rsidRDefault="008624E3" w:rsidP="001828A8">
            <w:pPr>
              <w:rPr>
                <w:del w:id="207" w:author="東京大学" w:date="2012-08-07T15:27:00Z"/>
                <w:rFonts w:asciiTheme="majorHAnsi" w:hAnsiTheme="majorHAnsi" w:cstheme="majorHAnsi"/>
              </w:rPr>
            </w:pPr>
            <w:del w:id="208" w:author="東京大学" w:date="2012-08-07T15:27:00Z">
              <w:r w:rsidDel="004C3075">
                <w:rPr>
                  <w:rFonts w:asciiTheme="majorHAnsi" w:hAnsiTheme="majorHAnsi" w:cstheme="majorHAnsi" w:hint="eastAsia"/>
                </w:rPr>
                <w:delText>12:30- 13:00</w:delText>
              </w:r>
            </w:del>
          </w:p>
        </w:tc>
        <w:tc>
          <w:tcPr>
            <w:tcW w:w="3045" w:type="dxa"/>
            <w:tcPrChange w:id="209" w:author="東京大学" w:date="2012-08-07T15:27:00Z">
              <w:tcPr>
                <w:tcW w:w="3209" w:type="dxa"/>
              </w:tcPr>
            </w:tcPrChange>
          </w:tcPr>
          <w:p w:rsidR="008624E3" w:rsidRPr="001828A8" w:rsidDel="004C3075" w:rsidRDefault="008624E3" w:rsidP="00FF58D8">
            <w:pPr>
              <w:rPr>
                <w:del w:id="210" w:author="東京大学" w:date="2012-08-07T15:27:00Z"/>
                <w:rFonts w:asciiTheme="majorHAnsi" w:hAnsiTheme="majorHAnsi" w:cstheme="majorHAnsi"/>
              </w:rPr>
            </w:pPr>
            <w:del w:id="211" w:author="東京大学" w:date="2012-08-07T15:27:00Z">
              <w:r w:rsidRPr="001828A8" w:rsidDel="004C3075">
                <w:rPr>
                  <w:rFonts w:asciiTheme="majorHAnsi" w:hAnsiTheme="majorHAnsi" w:cstheme="majorHAnsi"/>
                </w:rPr>
                <w:delText>High Tea</w:delText>
              </w:r>
            </w:del>
          </w:p>
          <w:p w:rsidR="008624E3" w:rsidRPr="001828A8" w:rsidDel="004C3075" w:rsidRDefault="008624E3" w:rsidP="001828A8">
            <w:pPr>
              <w:rPr>
                <w:del w:id="212" w:author="東京大学" w:date="2012-08-07T15:27:00Z"/>
                <w:rFonts w:asciiTheme="majorHAnsi" w:hAnsiTheme="majorHAnsi" w:cstheme="majorHAnsi"/>
              </w:rPr>
            </w:pPr>
            <w:del w:id="213" w:author="東京大学" w:date="2012-08-07T15:27:00Z">
              <w:r w:rsidRPr="001828A8" w:rsidDel="004C3075">
                <w:rPr>
                  <w:rFonts w:asciiTheme="majorHAnsi" w:hAnsiTheme="majorHAnsi" w:cstheme="majorHAnsi"/>
                </w:rPr>
                <w:delText>Quiz</w:delText>
              </w:r>
              <w:r w:rsidDel="004C3075">
                <w:rPr>
                  <w:rFonts w:asciiTheme="majorHAnsi" w:hAnsiTheme="majorHAnsi" w:cstheme="majorHAnsi" w:hint="eastAsia"/>
                </w:rPr>
                <w:delText xml:space="preserve"> on Japan</w:delText>
              </w:r>
            </w:del>
          </w:p>
        </w:tc>
        <w:tc>
          <w:tcPr>
            <w:tcW w:w="5144" w:type="dxa"/>
            <w:tcPrChange w:id="214" w:author="東京大学" w:date="2012-08-07T15:27:00Z">
              <w:tcPr>
                <w:tcW w:w="5490" w:type="dxa"/>
              </w:tcPr>
            </w:tcPrChange>
          </w:tcPr>
          <w:p w:rsidR="008624E3" w:rsidDel="004C3075" w:rsidRDefault="008624E3" w:rsidP="00FF58D8">
            <w:pPr>
              <w:rPr>
                <w:del w:id="215" w:author="東京大学" w:date="2012-08-07T15:27:00Z"/>
                <w:rFonts w:asciiTheme="majorHAnsi" w:hAnsiTheme="majorHAnsi" w:cstheme="majorHAnsi"/>
              </w:rPr>
            </w:pPr>
          </w:p>
          <w:p w:rsidR="008624E3" w:rsidRPr="001828A8" w:rsidDel="004C3075" w:rsidRDefault="008624E3" w:rsidP="001828A8">
            <w:pPr>
              <w:rPr>
                <w:del w:id="216" w:author="東京大学" w:date="2012-08-07T15:27:00Z"/>
                <w:rFonts w:asciiTheme="majorHAnsi" w:hAnsiTheme="majorHAnsi" w:cstheme="majorHAnsi"/>
              </w:rPr>
            </w:pPr>
            <w:del w:id="217" w:author="東京大学" w:date="2012-08-07T15:27:00Z">
              <w:r w:rsidDel="004C3075">
                <w:rPr>
                  <w:rFonts w:asciiTheme="majorHAnsi" w:hAnsiTheme="majorHAnsi" w:cstheme="majorHAnsi"/>
                </w:rPr>
                <w:delText>O</w:delText>
              </w:r>
              <w:r w:rsidDel="004C3075">
                <w:rPr>
                  <w:rFonts w:asciiTheme="majorHAnsi" w:hAnsiTheme="majorHAnsi" w:cstheme="majorHAnsi" w:hint="eastAsia"/>
                </w:rPr>
                <w:delText xml:space="preserve">rganized by Bangalore University Center for Global Languages  Dept. of Japan </w:delText>
              </w:r>
            </w:del>
          </w:p>
        </w:tc>
      </w:tr>
      <w:tr w:rsidR="008624E3" w:rsidRPr="001828A8" w:rsidDel="004C3075" w:rsidTr="004C3075">
        <w:trPr>
          <w:del w:id="218" w:author="東京大学" w:date="2012-08-07T15:27:00Z"/>
        </w:trPr>
        <w:tc>
          <w:tcPr>
            <w:tcW w:w="2443" w:type="dxa"/>
            <w:tcPrChange w:id="219" w:author="東京大学" w:date="2012-08-07T15:27:00Z">
              <w:tcPr>
                <w:tcW w:w="1933" w:type="dxa"/>
              </w:tcPr>
            </w:tcPrChange>
          </w:tcPr>
          <w:p w:rsidR="008624E3" w:rsidRPr="001828A8" w:rsidDel="004C3075" w:rsidRDefault="008624E3" w:rsidP="00FF58D8">
            <w:pPr>
              <w:rPr>
                <w:del w:id="220" w:author="東京大学" w:date="2012-08-07T15:27:00Z"/>
                <w:rFonts w:asciiTheme="majorHAnsi" w:hAnsiTheme="majorHAnsi" w:cstheme="majorHAnsi"/>
              </w:rPr>
            </w:pPr>
            <w:del w:id="221" w:author="東京大学" w:date="2012-08-07T15:26:00Z">
              <w:r w:rsidRPr="001828A8" w:rsidDel="004C3075">
                <w:rPr>
                  <w:rFonts w:asciiTheme="majorHAnsi" w:hAnsiTheme="majorHAnsi" w:cstheme="majorHAnsi"/>
                </w:rPr>
                <w:delText>13:10</w:delText>
              </w:r>
              <w:r w:rsidDel="004C3075">
                <w:rPr>
                  <w:rFonts w:asciiTheme="majorHAnsi" w:hAnsiTheme="majorHAnsi" w:cstheme="majorHAnsi" w:hint="eastAsia"/>
                </w:rPr>
                <w:delText>- 13:20</w:delText>
              </w:r>
            </w:del>
          </w:p>
        </w:tc>
        <w:tc>
          <w:tcPr>
            <w:tcW w:w="3045" w:type="dxa"/>
            <w:tcPrChange w:id="222" w:author="東京大学" w:date="2012-08-07T15:27:00Z">
              <w:tcPr>
                <w:tcW w:w="3209" w:type="dxa"/>
              </w:tcPr>
            </w:tcPrChange>
          </w:tcPr>
          <w:p w:rsidR="008624E3" w:rsidRPr="001828A8" w:rsidDel="004C3075" w:rsidRDefault="008624E3" w:rsidP="009A46BE">
            <w:pPr>
              <w:jc w:val="left"/>
              <w:rPr>
                <w:del w:id="223" w:author="東京大学" w:date="2012-08-07T15:27:00Z"/>
                <w:rFonts w:asciiTheme="majorHAnsi" w:hAnsiTheme="majorHAnsi" w:cstheme="majorHAnsi"/>
              </w:rPr>
            </w:pPr>
            <w:del w:id="224" w:author="東京大学" w:date="2012-08-07T15:27:00Z">
              <w:r w:rsidRPr="001828A8" w:rsidDel="004C3075">
                <w:rPr>
                  <w:rFonts w:asciiTheme="majorHAnsi" w:hAnsiTheme="majorHAnsi" w:cstheme="majorHAnsi"/>
                </w:rPr>
                <w:delText>Presentation</w:delText>
              </w:r>
              <w:r w:rsidDel="004C3075">
                <w:rPr>
                  <w:rFonts w:asciiTheme="majorHAnsi" w:hAnsiTheme="majorHAnsi" w:cstheme="majorHAnsi" w:hint="eastAsia"/>
                </w:rPr>
                <w:delText xml:space="preserve">: </w:delText>
              </w:r>
              <w:r w:rsidDel="004C3075">
                <w:rPr>
                  <w:rFonts w:asciiTheme="majorHAnsi" w:hAnsiTheme="majorHAnsi" w:cstheme="majorHAnsi"/>
                </w:rPr>
                <w:delText>Japanese</w:delText>
              </w:r>
              <w:r w:rsidDel="004C3075">
                <w:rPr>
                  <w:rFonts w:asciiTheme="majorHAnsi" w:hAnsiTheme="majorHAnsi" w:cstheme="majorHAnsi" w:hint="eastAsia"/>
                </w:rPr>
                <w:delText xml:space="preserve"> </w:delText>
              </w:r>
              <w:r w:rsidRPr="001828A8" w:rsidDel="004C3075">
                <w:rPr>
                  <w:rFonts w:asciiTheme="majorHAnsi" w:hAnsiTheme="majorHAnsi" w:cstheme="majorHAnsi"/>
                </w:rPr>
                <w:delText>Government Scholarship and VISA</w:delText>
              </w:r>
            </w:del>
          </w:p>
        </w:tc>
        <w:tc>
          <w:tcPr>
            <w:tcW w:w="5144" w:type="dxa"/>
            <w:tcPrChange w:id="225" w:author="東京大学" w:date="2012-08-07T15:27:00Z">
              <w:tcPr>
                <w:tcW w:w="5490" w:type="dxa"/>
              </w:tcPr>
            </w:tcPrChange>
          </w:tcPr>
          <w:p w:rsidR="008624E3" w:rsidRPr="001828A8" w:rsidDel="004C3075" w:rsidRDefault="008624E3" w:rsidP="001828A8">
            <w:pPr>
              <w:rPr>
                <w:del w:id="226" w:author="東京大学" w:date="2012-08-07T15:27:00Z"/>
                <w:rFonts w:asciiTheme="majorHAnsi" w:hAnsiTheme="majorHAnsi" w:cstheme="majorHAnsi"/>
              </w:rPr>
            </w:pPr>
            <w:del w:id="227" w:author="東京大学" w:date="2012-08-07T15:27:00Z">
              <w:r w:rsidRPr="001828A8" w:rsidDel="004C3075">
                <w:rPr>
                  <w:rFonts w:asciiTheme="majorHAnsi" w:hAnsiTheme="majorHAnsi" w:cstheme="majorHAnsi"/>
                </w:rPr>
                <w:delText>Representative</w:delText>
              </w:r>
              <w:r w:rsidDel="004C3075">
                <w:rPr>
                  <w:rFonts w:asciiTheme="majorHAnsi" w:hAnsiTheme="majorHAnsi" w:cstheme="majorHAnsi" w:hint="eastAsia"/>
                </w:rPr>
                <w:delText xml:space="preserve"> of the </w:delText>
              </w:r>
              <w:r w:rsidRPr="001828A8" w:rsidDel="004C3075">
                <w:rPr>
                  <w:rFonts w:asciiTheme="majorHAnsi" w:hAnsiTheme="majorHAnsi" w:cstheme="majorHAnsi"/>
                </w:rPr>
                <w:delText>Embassy of Japan</w:delText>
              </w:r>
            </w:del>
          </w:p>
        </w:tc>
      </w:tr>
      <w:tr w:rsidR="008624E3" w:rsidRPr="001828A8" w:rsidDel="002A4ECC" w:rsidTr="004C3075">
        <w:trPr>
          <w:del w:id="228" w:author="東京大学" w:date="2012-08-07T15:51:00Z"/>
        </w:trPr>
        <w:tc>
          <w:tcPr>
            <w:tcW w:w="2443" w:type="dxa"/>
            <w:tcPrChange w:id="229" w:author="東京大学" w:date="2012-08-07T15:27:00Z">
              <w:tcPr>
                <w:tcW w:w="1933" w:type="dxa"/>
              </w:tcPr>
            </w:tcPrChange>
          </w:tcPr>
          <w:p w:rsidR="008624E3" w:rsidRPr="001828A8" w:rsidDel="002A4ECC" w:rsidRDefault="008624E3" w:rsidP="00463CE6">
            <w:pPr>
              <w:rPr>
                <w:del w:id="230" w:author="東京大学" w:date="2012-08-07T15:51:00Z"/>
                <w:rFonts w:asciiTheme="majorHAnsi" w:hAnsiTheme="majorHAnsi" w:cstheme="majorHAnsi"/>
              </w:rPr>
            </w:pPr>
            <w:del w:id="231" w:author="東京大学" w:date="2012-08-07T15:23:00Z">
              <w:r w:rsidRPr="001828A8" w:rsidDel="004C3075">
                <w:rPr>
                  <w:rFonts w:asciiTheme="majorHAnsi" w:hAnsiTheme="majorHAnsi" w:cstheme="majorHAnsi"/>
                </w:rPr>
                <w:delText>13:</w:delText>
              </w:r>
              <w:r w:rsidDel="004C3075">
                <w:rPr>
                  <w:rFonts w:asciiTheme="majorHAnsi" w:hAnsiTheme="majorHAnsi" w:cstheme="majorHAnsi" w:hint="eastAsia"/>
                </w:rPr>
                <w:delText>2</w:delText>
              </w:r>
              <w:r w:rsidRPr="001828A8" w:rsidDel="004C3075">
                <w:rPr>
                  <w:rFonts w:asciiTheme="majorHAnsi" w:hAnsiTheme="majorHAnsi" w:cstheme="majorHAnsi"/>
                </w:rPr>
                <w:delText>0</w:delText>
              </w:r>
              <w:r w:rsidDel="004C3075">
                <w:rPr>
                  <w:rFonts w:asciiTheme="majorHAnsi" w:hAnsiTheme="majorHAnsi" w:cstheme="majorHAnsi" w:hint="eastAsia"/>
                </w:rPr>
                <w:delText>-</w:delText>
              </w:r>
              <w:r w:rsidRPr="001828A8" w:rsidDel="004C3075">
                <w:rPr>
                  <w:rFonts w:asciiTheme="majorHAnsi" w:hAnsiTheme="majorHAnsi" w:cstheme="majorHAnsi"/>
                </w:rPr>
                <w:delText xml:space="preserve"> 16:</w:delText>
              </w:r>
              <w:r w:rsidDel="004C3075">
                <w:rPr>
                  <w:rFonts w:asciiTheme="majorHAnsi" w:hAnsiTheme="majorHAnsi" w:cstheme="majorHAnsi" w:hint="eastAsia"/>
                </w:rPr>
                <w:delText>1</w:delText>
              </w:r>
              <w:r w:rsidRPr="001828A8" w:rsidDel="004C3075">
                <w:rPr>
                  <w:rFonts w:asciiTheme="majorHAnsi" w:hAnsiTheme="majorHAnsi" w:cstheme="majorHAnsi"/>
                </w:rPr>
                <w:delText>0</w:delText>
              </w:r>
            </w:del>
          </w:p>
        </w:tc>
        <w:tc>
          <w:tcPr>
            <w:tcW w:w="8189" w:type="dxa"/>
            <w:gridSpan w:val="2"/>
            <w:tcPrChange w:id="232" w:author="東京大学" w:date="2012-08-07T15:27:00Z">
              <w:tcPr>
                <w:tcW w:w="8699" w:type="dxa"/>
                <w:gridSpan w:val="2"/>
              </w:tcPr>
            </w:tcPrChange>
          </w:tcPr>
          <w:p w:rsidR="008624E3" w:rsidRPr="001828A8" w:rsidDel="002A4ECC" w:rsidRDefault="008624E3" w:rsidP="00C04977">
            <w:pPr>
              <w:rPr>
                <w:del w:id="233" w:author="東京大学" w:date="2012-08-07T15:51:00Z"/>
                <w:rFonts w:asciiTheme="majorHAnsi" w:hAnsiTheme="majorHAnsi" w:cstheme="majorHAnsi"/>
              </w:rPr>
            </w:pPr>
            <w:del w:id="234" w:author="東京大学" w:date="2012-08-07T15:23:00Z">
              <w:r w:rsidDel="004C3075">
                <w:rPr>
                  <w:rFonts w:asciiTheme="majorHAnsi" w:hAnsiTheme="majorHAnsi" w:cstheme="majorHAnsi" w:hint="eastAsia"/>
                </w:rPr>
                <w:delText xml:space="preserve">Sample Lecture or </w:delText>
              </w:r>
              <w:r w:rsidRPr="001828A8" w:rsidDel="004C3075">
                <w:rPr>
                  <w:rFonts w:asciiTheme="majorHAnsi" w:hAnsiTheme="majorHAnsi" w:cstheme="majorHAnsi"/>
                </w:rPr>
                <w:delText>Present</w:delText>
              </w:r>
              <w:r w:rsidDel="004C3075">
                <w:rPr>
                  <w:rFonts w:asciiTheme="majorHAnsi" w:hAnsiTheme="majorHAnsi" w:cstheme="majorHAnsi"/>
                </w:rPr>
                <w:delText xml:space="preserve">ation by each of the </w:delText>
              </w:r>
              <w:r w:rsidDel="004C3075">
                <w:rPr>
                  <w:rFonts w:asciiTheme="majorHAnsi" w:hAnsiTheme="majorHAnsi" w:cstheme="majorHAnsi" w:hint="eastAsia"/>
                </w:rPr>
                <w:delText xml:space="preserve">10 </w:delText>
              </w:r>
              <w:r w:rsidRPr="001828A8" w:rsidDel="004C3075">
                <w:rPr>
                  <w:rFonts w:asciiTheme="majorHAnsi" w:hAnsiTheme="majorHAnsi" w:cstheme="majorHAnsi"/>
                </w:rPr>
                <w:delText>universit</w:delText>
              </w:r>
              <w:r w:rsidDel="004C3075">
                <w:rPr>
                  <w:rFonts w:asciiTheme="majorHAnsi" w:hAnsiTheme="majorHAnsi" w:cstheme="majorHAnsi" w:hint="eastAsia"/>
                </w:rPr>
                <w:delText>ies ( each 15 Min.)</w:delText>
              </w:r>
            </w:del>
          </w:p>
        </w:tc>
      </w:tr>
      <w:tr w:rsidR="008624E3" w:rsidRPr="001828A8" w:rsidTr="004C3075">
        <w:tc>
          <w:tcPr>
            <w:tcW w:w="2443" w:type="dxa"/>
            <w:tcPrChange w:id="235" w:author="東京大学" w:date="2012-08-07T15:27:00Z">
              <w:tcPr>
                <w:tcW w:w="1933" w:type="dxa"/>
              </w:tcPr>
            </w:tcPrChange>
          </w:tcPr>
          <w:p w:rsidR="008624E3" w:rsidRPr="001828A8" w:rsidRDefault="003C4EC1" w:rsidP="00463CE6">
            <w:pPr>
              <w:rPr>
                <w:rFonts w:asciiTheme="majorHAnsi" w:hAnsiTheme="majorHAnsi" w:cstheme="majorHAnsi"/>
              </w:rPr>
            </w:pPr>
            <w:ins w:id="236" w:author="東京大学" w:date="2012-08-07T15:30:00Z">
              <w:r>
                <w:rPr>
                  <w:rFonts w:asciiTheme="majorHAnsi" w:hAnsiTheme="majorHAnsi" w:cstheme="majorHAnsi"/>
                </w:rPr>
                <w:t>1</w:t>
              </w:r>
            </w:ins>
            <w:ins w:id="237" w:author="東京大学" w:date="2012-08-08T14:23:00Z">
              <w:r>
                <w:rPr>
                  <w:rFonts w:asciiTheme="majorHAnsi" w:hAnsiTheme="majorHAnsi" w:cstheme="majorHAnsi" w:hint="eastAsia"/>
                </w:rPr>
                <w:t>5</w:t>
              </w:r>
            </w:ins>
            <w:ins w:id="238" w:author="東京大学" w:date="2012-08-07T15:30:00Z">
              <w:r>
                <w:rPr>
                  <w:rFonts w:asciiTheme="majorHAnsi" w:hAnsiTheme="majorHAnsi" w:cstheme="majorHAnsi"/>
                </w:rPr>
                <w:t>:</w:t>
              </w:r>
            </w:ins>
            <w:ins w:id="239" w:author="東京大学" w:date="2012-08-08T14:24:00Z">
              <w:r>
                <w:rPr>
                  <w:rFonts w:asciiTheme="majorHAnsi" w:hAnsiTheme="majorHAnsi" w:cstheme="majorHAnsi" w:hint="eastAsia"/>
                </w:rPr>
                <w:t>10</w:t>
              </w:r>
            </w:ins>
            <w:ins w:id="240" w:author="東京大学" w:date="2012-08-07T15:30:00Z">
              <w:r>
                <w:rPr>
                  <w:rFonts w:asciiTheme="majorHAnsi" w:hAnsiTheme="majorHAnsi" w:cstheme="majorHAnsi"/>
                </w:rPr>
                <w:t>-1</w:t>
              </w:r>
            </w:ins>
            <w:ins w:id="241" w:author="東京大学" w:date="2012-08-08T14:23:00Z">
              <w:r>
                <w:rPr>
                  <w:rFonts w:asciiTheme="majorHAnsi" w:hAnsiTheme="majorHAnsi" w:cstheme="majorHAnsi" w:hint="eastAsia"/>
                </w:rPr>
                <w:t>5</w:t>
              </w:r>
            </w:ins>
            <w:ins w:id="242" w:author="東京大学" w:date="2012-08-07T15:30:00Z">
              <w:r>
                <w:rPr>
                  <w:rFonts w:asciiTheme="majorHAnsi" w:hAnsiTheme="majorHAnsi" w:cstheme="majorHAnsi"/>
                </w:rPr>
                <w:t>:</w:t>
              </w:r>
            </w:ins>
            <w:ins w:id="243" w:author="東京大学" w:date="2012-08-08T14:23:00Z">
              <w:r>
                <w:rPr>
                  <w:rFonts w:asciiTheme="majorHAnsi" w:hAnsiTheme="majorHAnsi" w:cstheme="majorHAnsi" w:hint="eastAsia"/>
                </w:rPr>
                <w:t>1</w:t>
              </w:r>
            </w:ins>
            <w:ins w:id="244" w:author="東京大学" w:date="2012-08-08T14:24:00Z">
              <w:r>
                <w:rPr>
                  <w:rFonts w:asciiTheme="majorHAnsi" w:hAnsiTheme="majorHAnsi" w:cstheme="majorHAnsi" w:hint="eastAsia"/>
                </w:rPr>
                <w:t>5</w:t>
              </w:r>
            </w:ins>
            <w:del w:id="245" w:author="東京大学" w:date="2012-08-07T15:30:00Z">
              <w:r w:rsidR="008624E3" w:rsidDel="00F87956">
                <w:rPr>
                  <w:rFonts w:asciiTheme="majorHAnsi" w:hAnsiTheme="majorHAnsi" w:cstheme="majorHAnsi" w:hint="eastAsia"/>
                </w:rPr>
                <w:delText>16:10- 16:15</w:delText>
              </w:r>
            </w:del>
          </w:p>
        </w:tc>
        <w:tc>
          <w:tcPr>
            <w:tcW w:w="3045" w:type="dxa"/>
            <w:tcPrChange w:id="246" w:author="東京大学" w:date="2012-08-07T15:27:00Z">
              <w:tcPr>
                <w:tcW w:w="3209" w:type="dxa"/>
              </w:tcPr>
            </w:tcPrChange>
          </w:tcPr>
          <w:p w:rsidR="008624E3" w:rsidRPr="001828A8" w:rsidRDefault="008624E3" w:rsidP="00182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Vote of Thanks</w:t>
            </w:r>
          </w:p>
        </w:tc>
        <w:tc>
          <w:tcPr>
            <w:tcW w:w="5144" w:type="dxa"/>
            <w:tcPrChange w:id="247" w:author="東京大学" w:date="2012-08-07T15:27:00Z">
              <w:tcPr>
                <w:tcW w:w="5490" w:type="dxa"/>
              </w:tcPr>
            </w:tcPrChange>
          </w:tcPr>
          <w:p w:rsidR="008624E3" w:rsidRDefault="008624E3" w:rsidP="00182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Mr. Hiroshi Yoshino</w:t>
            </w:r>
          </w:p>
          <w:p w:rsidR="008624E3" w:rsidRPr="001828A8" w:rsidRDefault="008624E3" w:rsidP="00182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Director, 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>e University of T</w:t>
            </w:r>
            <w:r>
              <w:rPr>
                <w:rFonts w:asciiTheme="majorHAnsi" w:hAnsiTheme="majorHAnsi" w:cstheme="majorHAnsi"/>
              </w:rPr>
              <w:t>o</w:t>
            </w:r>
            <w:r>
              <w:rPr>
                <w:rFonts w:asciiTheme="majorHAnsi" w:hAnsiTheme="majorHAnsi" w:cstheme="majorHAnsi" w:hint="eastAsia"/>
              </w:rPr>
              <w:t>kyo India Office</w:t>
            </w:r>
          </w:p>
        </w:tc>
      </w:tr>
    </w:tbl>
    <w:p w:rsidR="00EE069A" w:rsidRDefault="001828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●</w:t>
      </w:r>
      <w:r w:rsidR="00EE002C" w:rsidRPr="001828A8">
        <w:rPr>
          <w:rFonts w:asciiTheme="majorHAnsi" w:hAnsiTheme="majorHAnsi" w:cstheme="majorHAnsi"/>
        </w:rPr>
        <w:t xml:space="preserve">Japanese Tea Ceremony (pre-function area): 12:00 </w:t>
      </w:r>
      <w:ins w:id="248" w:author="東京大学" w:date="2012-08-07T15:38:00Z">
        <w:r w:rsidR="00F87956">
          <w:rPr>
            <w:rFonts w:asciiTheme="majorHAnsi" w:hAnsiTheme="majorHAnsi" w:cstheme="majorHAnsi" w:hint="eastAsia"/>
          </w:rPr>
          <w:t>-</w:t>
        </w:r>
      </w:ins>
      <w:del w:id="249" w:author="東京大学" w:date="2012-08-07T15:38:00Z">
        <w:r w:rsidR="00EE002C" w:rsidRPr="001828A8" w:rsidDel="00F87956">
          <w:rPr>
            <w:rFonts w:asciiTheme="majorHAnsi" w:hAnsiTheme="majorHAnsi" w:cstheme="majorHAnsi"/>
          </w:rPr>
          <w:delText xml:space="preserve">~ </w:delText>
        </w:r>
      </w:del>
      <w:r w:rsidR="00EE002C" w:rsidRPr="001828A8">
        <w:rPr>
          <w:rFonts w:asciiTheme="majorHAnsi" w:hAnsiTheme="majorHAnsi" w:cstheme="majorHAnsi"/>
        </w:rPr>
        <w:t>15:00</w:t>
      </w:r>
    </w:p>
    <w:p w:rsidR="001828A8" w:rsidRPr="007C1644" w:rsidRDefault="001828A8" w:rsidP="00527CEB">
      <w:pPr>
        <w:ind w:left="315" w:hangingChars="150" w:hanging="3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●</w:t>
      </w:r>
      <w:r w:rsidR="007C1644">
        <w:rPr>
          <w:rFonts w:asciiTheme="majorHAnsi" w:hAnsiTheme="majorHAnsi" w:cstheme="majorHAnsi" w:hint="eastAsia"/>
        </w:rPr>
        <w:t xml:space="preserve">Free distribution </w:t>
      </w:r>
      <w:r>
        <w:rPr>
          <w:rFonts w:asciiTheme="majorHAnsi" w:hAnsiTheme="majorHAnsi" w:cstheme="majorHAnsi" w:hint="eastAsia"/>
        </w:rPr>
        <w:t>(</w:t>
      </w:r>
      <w:r w:rsidR="007C1644">
        <w:rPr>
          <w:rFonts w:asciiTheme="majorHAnsi" w:hAnsiTheme="majorHAnsi" w:cstheme="majorHAnsi" w:hint="eastAsia"/>
        </w:rPr>
        <w:t>in</w:t>
      </w:r>
      <w:r>
        <w:rPr>
          <w:rFonts w:asciiTheme="majorHAnsi" w:hAnsiTheme="majorHAnsi" w:cstheme="majorHAnsi" w:hint="eastAsia"/>
        </w:rPr>
        <w:t xml:space="preserve"> Pre</w:t>
      </w:r>
      <w:r w:rsidR="007C1644">
        <w:rPr>
          <w:rFonts w:asciiTheme="majorHAnsi" w:hAnsiTheme="majorHAnsi" w:cstheme="majorHAnsi" w:hint="eastAsia"/>
        </w:rPr>
        <w:t>-</w:t>
      </w:r>
      <w:r>
        <w:rPr>
          <w:rFonts w:asciiTheme="majorHAnsi" w:hAnsiTheme="majorHAnsi" w:cstheme="majorHAnsi" w:hint="eastAsia"/>
        </w:rPr>
        <w:t xml:space="preserve">function area) </w:t>
      </w:r>
      <w:r w:rsidR="007C1644">
        <w:rPr>
          <w:rFonts w:asciiTheme="majorHAnsi" w:hAnsiTheme="majorHAnsi" w:cstheme="majorHAnsi" w:hint="eastAsia"/>
        </w:rPr>
        <w:t xml:space="preserve">of Yakult pro-biotic drink </w:t>
      </w:r>
      <w:r>
        <w:rPr>
          <w:rFonts w:asciiTheme="majorHAnsi" w:hAnsiTheme="majorHAnsi" w:cstheme="majorHAnsi" w:hint="eastAsia"/>
        </w:rPr>
        <w:t>b</w:t>
      </w:r>
      <w:r w:rsidR="007C1644">
        <w:rPr>
          <w:rFonts w:asciiTheme="majorHAnsi" w:hAnsiTheme="majorHAnsi" w:cstheme="majorHAnsi" w:hint="eastAsia"/>
        </w:rPr>
        <w:t xml:space="preserve">y Yakult </w:t>
      </w:r>
      <w:proofErr w:type="spellStart"/>
      <w:r w:rsidR="007C1644">
        <w:rPr>
          <w:rFonts w:asciiTheme="majorHAnsi" w:hAnsiTheme="majorHAnsi" w:cstheme="majorHAnsi" w:hint="eastAsia"/>
        </w:rPr>
        <w:t>Danone</w:t>
      </w:r>
      <w:proofErr w:type="spellEnd"/>
      <w:r w:rsidR="007C1644">
        <w:rPr>
          <w:rFonts w:asciiTheme="majorHAnsi" w:hAnsiTheme="majorHAnsi" w:cstheme="majorHAnsi" w:hint="eastAsia"/>
        </w:rPr>
        <w:t xml:space="preserve"> India Pvt. Ltd </w:t>
      </w:r>
      <w:r>
        <w:rPr>
          <w:rFonts w:asciiTheme="majorHAnsi" w:hAnsiTheme="majorHAnsi" w:cstheme="majorHAnsi" w:hint="eastAsia"/>
        </w:rPr>
        <w:t xml:space="preserve">and Cup </w:t>
      </w:r>
      <w:r w:rsidR="007C1644">
        <w:rPr>
          <w:rFonts w:asciiTheme="majorHAnsi" w:hAnsiTheme="majorHAnsi" w:cstheme="majorHAnsi" w:hint="eastAsia"/>
        </w:rPr>
        <w:t>Noodles (</w:t>
      </w:r>
      <w:r>
        <w:rPr>
          <w:rFonts w:asciiTheme="majorHAnsi" w:hAnsiTheme="majorHAnsi" w:cstheme="majorHAnsi" w:hint="eastAsia"/>
        </w:rPr>
        <w:t>Ramen</w:t>
      </w:r>
      <w:r w:rsidR="007C1644">
        <w:rPr>
          <w:rFonts w:asciiTheme="majorHAnsi" w:hAnsiTheme="majorHAnsi" w:cstheme="majorHAnsi" w:hint="eastAsia"/>
        </w:rPr>
        <w:t>)</w:t>
      </w:r>
      <w:r>
        <w:rPr>
          <w:rFonts w:asciiTheme="majorHAnsi" w:hAnsiTheme="majorHAnsi" w:cstheme="majorHAnsi" w:hint="eastAsia"/>
        </w:rPr>
        <w:t xml:space="preserve"> by Indo Nisshin Foods Ltd. </w:t>
      </w:r>
    </w:p>
    <w:sectPr w:rsidR="001828A8" w:rsidRPr="007C1644" w:rsidSect="007C16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EC1" w:rsidRDefault="003C4EC1" w:rsidP="00FF58D8">
      <w:r>
        <w:separator/>
      </w:r>
    </w:p>
  </w:endnote>
  <w:endnote w:type="continuationSeparator" w:id="0">
    <w:p w:rsidR="003C4EC1" w:rsidRDefault="003C4EC1" w:rsidP="00FF5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EC1" w:rsidRDefault="003C4EC1" w:rsidP="00FF58D8">
      <w:r>
        <w:separator/>
      </w:r>
    </w:p>
  </w:footnote>
  <w:footnote w:type="continuationSeparator" w:id="0">
    <w:p w:rsidR="003C4EC1" w:rsidRDefault="003C4EC1" w:rsidP="00FF58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revisionView w:markup="0"/>
  <w:trackRevision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02C"/>
    <w:rsid w:val="000C29BC"/>
    <w:rsid w:val="00102ED6"/>
    <w:rsid w:val="00167F55"/>
    <w:rsid w:val="001828A8"/>
    <w:rsid w:val="001A5A28"/>
    <w:rsid w:val="001D0F80"/>
    <w:rsid w:val="00232249"/>
    <w:rsid w:val="002434E7"/>
    <w:rsid w:val="00272E6E"/>
    <w:rsid w:val="002A4ECC"/>
    <w:rsid w:val="003C4EC1"/>
    <w:rsid w:val="003D20CA"/>
    <w:rsid w:val="00463CE6"/>
    <w:rsid w:val="004C3075"/>
    <w:rsid w:val="004D508D"/>
    <w:rsid w:val="00527CEB"/>
    <w:rsid w:val="006947A6"/>
    <w:rsid w:val="007C1644"/>
    <w:rsid w:val="008624E3"/>
    <w:rsid w:val="00875B65"/>
    <w:rsid w:val="00877B9B"/>
    <w:rsid w:val="00957AE6"/>
    <w:rsid w:val="009A46BE"/>
    <w:rsid w:val="009E01F1"/>
    <w:rsid w:val="00BB440F"/>
    <w:rsid w:val="00BE4068"/>
    <w:rsid w:val="00C04977"/>
    <w:rsid w:val="00C13637"/>
    <w:rsid w:val="00CA2DCC"/>
    <w:rsid w:val="00CD621C"/>
    <w:rsid w:val="00D42E87"/>
    <w:rsid w:val="00D573DA"/>
    <w:rsid w:val="00D6084C"/>
    <w:rsid w:val="00D8715F"/>
    <w:rsid w:val="00DD66EB"/>
    <w:rsid w:val="00EE002C"/>
    <w:rsid w:val="00EE069A"/>
    <w:rsid w:val="00F44A5C"/>
    <w:rsid w:val="00F87956"/>
    <w:rsid w:val="00F930F1"/>
    <w:rsid w:val="00FF38DD"/>
    <w:rsid w:val="00FF5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0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0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FF58D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FF58D8"/>
  </w:style>
  <w:style w:type="paragraph" w:styleId="a6">
    <w:name w:val="footer"/>
    <w:basedOn w:val="a"/>
    <w:link w:val="a7"/>
    <w:uiPriority w:val="99"/>
    <w:semiHidden/>
    <w:unhideWhenUsed/>
    <w:rsid w:val="00FF58D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FF58D8"/>
  </w:style>
  <w:style w:type="paragraph" w:styleId="a8">
    <w:name w:val="Plain Text"/>
    <w:basedOn w:val="a"/>
    <w:link w:val="a9"/>
    <w:uiPriority w:val="99"/>
    <w:unhideWhenUsed/>
    <w:rsid w:val="009E01F1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9">
    <w:name w:val="書式なし (文字)"/>
    <w:basedOn w:val="a0"/>
    <w:link w:val="a8"/>
    <w:uiPriority w:val="99"/>
    <w:rsid w:val="009E01F1"/>
    <w:rPr>
      <w:rFonts w:ascii="ＭＳ ゴシック" w:eastAsia="ＭＳ ゴシック" w:hAnsi="Courier New" w:cs="Courier New"/>
      <w:sz w:val="20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4C30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4C307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0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0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FF58D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FF58D8"/>
  </w:style>
  <w:style w:type="paragraph" w:styleId="a6">
    <w:name w:val="footer"/>
    <w:basedOn w:val="a"/>
    <w:link w:val="a7"/>
    <w:uiPriority w:val="99"/>
    <w:semiHidden/>
    <w:unhideWhenUsed/>
    <w:rsid w:val="00FF58D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FF58D8"/>
  </w:style>
  <w:style w:type="paragraph" w:styleId="a8">
    <w:name w:val="Plain Text"/>
    <w:basedOn w:val="a"/>
    <w:link w:val="a9"/>
    <w:uiPriority w:val="99"/>
    <w:unhideWhenUsed/>
    <w:rsid w:val="009E01F1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9">
    <w:name w:val="書式なし (文字)"/>
    <w:basedOn w:val="a0"/>
    <w:link w:val="a8"/>
    <w:uiPriority w:val="99"/>
    <w:rsid w:val="009E01F1"/>
    <w:rPr>
      <w:rFonts w:ascii="ＭＳ ゴシック" w:eastAsia="ＭＳ ゴシック" w:hAnsi="Courier New" w:cs="Courier New"/>
      <w:sz w:val="2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 Office</dc:creator>
  <cp:lastModifiedBy>東京大学</cp:lastModifiedBy>
  <cp:revision>13</cp:revision>
  <cp:lastPrinted>2012-08-08T05:25:00Z</cp:lastPrinted>
  <dcterms:created xsi:type="dcterms:W3CDTF">2012-08-06T22:15:00Z</dcterms:created>
  <dcterms:modified xsi:type="dcterms:W3CDTF">2012-08-08T06:18:00Z</dcterms:modified>
</cp:coreProperties>
</file>